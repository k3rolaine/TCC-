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8CB58A" w14:textId="77777777" w:rsidR="00397367" w:rsidRDefault="00153776">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2E1D2CE0" w14:textId="77777777" w:rsidR="00397367" w:rsidRPr="00B33EA5" w:rsidRDefault="00153776">
      <w:pPr>
        <w:pStyle w:val="Cabealho"/>
        <w:jc w:val="center"/>
        <w:rPr>
          <w:lang w:val="pt-BR"/>
        </w:rPr>
      </w:pPr>
      <w:hyperlink r:id="rId7">
        <w:r>
          <w:rPr>
            <w:rStyle w:val="Hyperlink"/>
            <w:rFonts w:ascii="Arial" w:hAnsi="Arial"/>
            <w:b/>
            <w:bCs/>
            <w:color w:val="262626"/>
            <w:sz w:val="24"/>
            <w:szCs w:val="24"/>
            <w:highlight w:val="white"/>
            <w:u w:val="none"/>
            <w:bdr w:val="single" w:sz="2" w:space="0" w:color="E5E7EB"/>
            <w:lang w:val="pt-BR"/>
          </w:rPr>
          <w:t>CARMELO PERRONE C E PE EF M PROFIS</w:t>
        </w:r>
      </w:hyperlink>
    </w:p>
    <w:p w14:paraId="304F5AA1" w14:textId="77777777" w:rsidR="00397367" w:rsidRDefault="00153776">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6F549060" w14:textId="77777777" w:rsidR="00397367" w:rsidRDefault="00397367">
      <w:pPr>
        <w:jc w:val="center"/>
        <w:rPr>
          <w:b/>
        </w:rPr>
      </w:pPr>
    </w:p>
    <w:p w14:paraId="1A33B46E" w14:textId="77777777" w:rsidR="00397367" w:rsidRDefault="00397367">
      <w:pPr>
        <w:jc w:val="center"/>
        <w:rPr>
          <w:b/>
        </w:rPr>
      </w:pPr>
    </w:p>
    <w:p w14:paraId="4C9D95AF" w14:textId="77777777" w:rsidR="00397367" w:rsidRDefault="00397367">
      <w:pPr>
        <w:jc w:val="center"/>
        <w:rPr>
          <w:b/>
        </w:rPr>
      </w:pPr>
    </w:p>
    <w:p w14:paraId="7D8B871B" w14:textId="77777777" w:rsidR="00D125D4" w:rsidRDefault="00D125D4" w:rsidP="00D125D4">
      <w:pPr>
        <w:ind w:firstLine="0"/>
        <w:jc w:val="center"/>
        <w:rPr>
          <w:b/>
        </w:rPr>
      </w:pPr>
      <w:r>
        <w:rPr>
          <w:b/>
        </w:rPr>
        <w:t>ALINE FERREIRA DE OLIVEIRA</w:t>
      </w:r>
    </w:p>
    <w:p w14:paraId="6CCB04F3" w14:textId="77777777" w:rsidR="00D125D4" w:rsidRDefault="00D125D4" w:rsidP="00D125D4">
      <w:pPr>
        <w:ind w:firstLine="0"/>
        <w:jc w:val="center"/>
        <w:rPr>
          <w:b/>
        </w:rPr>
      </w:pPr>
      <w:r>
        <w:rPr>
          <w:b/>
        </w:rPr>
        <w:t>KEROLAINE SAMPAIO</w:t>
      </w:r>
    </w:p>
    <w:p w14:paraId="4389DF14" w14:textId="77777777" w:rsidR="00D125D4" w:rsidRDefault="00D125D4" w:rsidP="00D125D4">
      <w:pPr>
        <w:jc w:val="center"/>
        <w:rPr>
          <w:b/>
        </w:rPr>
      </w:pPr>
    </w:p>
    <w:p w14:paraId="1B3FE566" w14:textId="77777777" w:rsidR="00D125D4" w:rsidRDefault="00D125D4" w:rsidP="00D125D4">
      <w:pPr>
        <w:jc w:val="center"/>
        <w:rPr>
          <w:b/>
        </w:rPr>
      </w:pPr>
    </w:p>
    <w:p w14:paraId="7D503971" w14:textId="77777777" w:rsidR="00D125D4" w:rsidRDefault="00D125D4" w:rsidP="00D125D4">
      <w:pPr>
        <w:jc w:val="center"/>
        <w:rPr>
          <w:b/>
        </w:rPr>
      </w:pPr>
    </w:p>
    <w:p w14:paraId="09B89785" w14:textId="77777777" w:rsidR="00D125D4" w:rsidRDefault="00D125D4" w:rsidP="00D125D4">
      <w:pPr>
        <w:ind w:firstLine="0"/>
        <w:jc w:val="center"/>
        <w:rPr>
          <w:b/>
        </w:rPr>
      </w:pPr>
    </w:p>
    <w:p w14:paraId="09997959" w14:textId="77777777" w:rsidR="00D125D4" w:rsidRDefault="00D125D4" w:rsidP="00D125D4">
      <w:pPr>
        <w:ind w:firstLine="0"/>
        <w:jc w:val="center"/>
        <w:rPr>
          <w:b/>
        </w:rPr>
      </w:pPr>
      <w:r>
        <w:rPr>
          <w:b/>
        </w:rPr>
        <w:t>COFFEWAY</w:t>
      </w:r>
    </w:p>
    <w:p w14:paraId="4DC781B4" w14:textId="77777777" w:rsidR="00397367" w:rsidRDefault="00397367">
      <w:pPr>
        <w:rPr>
          <w:b/>
        </w:rPr>
      </w:pPr>
    </w:p>
    <w:p w14:paraId="79C7B971" w14:textId="77777777" w:rsidR="00397367" w:rsidRDefault="00397367">
      <w:pPr>
        <w:rPr>
          <w:b/>
        </w:rPr>
      </w:pPr>
    </w:p>
    <w:p w14:paraId="7E222932" w14:textId="77777777" w:rsidR="00397367" w:rsidRDefault="00397367">
      <w:pPr>
        <w:rPr>
          <w:b/>
        </w:rPr>
      </w:pPr>
    </w:p>
    <w:p w14:paraId="7F935AD2" w14:textId="77777777" w:rsidR="00397367" w:rsidRDefault="00397367">
      <w:pPr>
        <w:rPr>
          <w:b/>
        </w:rPr>
      </w:pPr>
    </w:p>
    <w:p w14:paraId="53102DA3" w14:textId="77777777" w:rsidR="00397367" w:rsidRDefault="00397367">
      <w:pPr>
        <w:rPr>
          <w:b/>
        </w:rPr>
      </w:pPr>
    </w:p>
    <w:p w14:paraId="2EB3B017" w14:textId="77777777" w:rsidR="00397367" w:rsidRDefault="00397367">
      <w:pPr>
        <w:rPr>
          <w:b/>
        </w:rPr>
      </w:pPr>
    </w:p>
    <w:p w14:paraId="3E772F15" w14:textId="77777777" w:rsidR="00397367" w:rsidRDefault="00397367">
      <w:pPr>
        <w:rPr>
          <w:b/>
        </w:rPr>
      </w:pPr>
    </w:p>
    <w:p w14:paraId="7D561277" w14:textId="77777777" w:rsidR="00397367" w:rsidRDefault="00397367">
      <w:pPr>
        <w:rPr>
          <w:b/>
        </w:rPr>
      </w:pPr>
    </w:p>
    <w:p w14:paraId="6A0F5743" w14:textId="77777777" w:rsidR="00397367" w:rsidRDefault="00397367">
      <w:pPr>
        <w:rPr>
          <w:b/>
        </w:rPr>
      </w:pPr>
    </w:p>
    <w:p w14:paraId="6993A53D" w14:textId="77777777" w:rsidR="00397367" w:rsidRDefault="00397367">
      <w:pPr>
        <w:spacing w:line="300" w:lineRule="auto"/>
        <w:ind w:firstLine="0"/>
        <w:jc w:val="center"/>
        <w:rPr>
          <w:b/>
          <w:color w:val="000000"/>
        </w:rPr>
      </w:pPr>
    </w:p>
    <w:p w14:paraId="603717AF" w14:textId="77777777" w:rsidR="00397367" w:rsidRDefault="00397367">
      <w:pPr>
        <w:spacing w:line="300" w:lineRule="auto"/>
        <w:ind w:firstLine="0"/>
        <w:jc w:val="center"/>
        <w:rPr>
          <w:b/>
          <w:color w:val="000000"/>
        </w:rPr>
      </w:pPr>
    </w:p>
    <w:p w14:paraId="3C947E73" w14:textId="77777777" w:rsidR="00397367" w:rsidRDefault="00153776">
      <w:pPr>
        <w:spacing w:line="300" w:lineRule="auto"/>
        <w:ind w:firstLine="0"/>
        <w:jc w:val="center"/>
        <w:rPr>
          <w:b/>
          <w:color w:val="000000"/>
        </w:rPr>
      </w:pPr>
      <w:r>
        <w:rPr>
          <w:b/>
          <w:color w:val="000000"/>
        </w:rPr>
        <w:t>CASCAVEL - PR</w:t>
      </w:r>
    </w:p>
    <w:p w14:paraId="27C3CE81" w14:textId="77777777" w:rsidR="00397367" w:rsidRDefault="00153776">
      <w:pPr>
        <w:spacing w:line="300" w:lineRule="auto"/>
        <w:ind w:firstLine="0"/>
        <w:jc w:val="center"/>
      </w:pPr>
      <w:r>
        <w:rPr>
          <w:b/>
          <w:color w:val="000000"/>
        </w:rPr>
        <w:t>202</w:t>
      </w:r>
      <w:r>
        <w:rPr>
          <w:b/>
        </w:rPr>
        <w:t>3</w:t>
      </w:r>
    </w:p>
    <w:p w14:paraId="1DD604B4" w14:textId="77777777" w:rsidR="00397367" w:rsidRDefault="00397367">
      <w:pPr>
        <w:spacing w:line="300" w:lineRule="auto"/>
        <w:ind w:firstLine="0"/>
        <w:jc w:val="center"/>
        <w:rPr>
          <w:b/>
        </w:rPr>
      </w:pPr>
    </w:p>
    <w:p w14:paraId="50EF9D6A" w14:textId="77777777" w:rsidR="00D125D4" w:rsidRDefault="00D125D4" w:rsidP="00D125D4">
      <w:pPr>
        <w:ind w:firstLine="0"/>
        <w:jc w:val="center"/>
        <w:rPr>
          <w:b/>
        </w:rPr>
      </w:pPr>
      <w:r>
        <w:rPr>
          <w:b/>
        </w:rPr>
        <w:lastRenderedPageBreak/>
        <w:t>ALINE FERREIRA DE OLIVEIRA</w:t>
      </w:r>
    </w:p>
    <w:p w14:paraId="1376D41C" w14:textId="77777777" w:rsidR="00D125D4" w:rsidRDefault="00D125D4" w:rsidP="00D125D4">
      <w:pPr>
        <w:ind w:firstLine="0"/>
        <w:jc w:val="center"/>
        <w:rPr>
          <w:b/>
        </w:rPr>
      </w:pPr>
      <w:r>
        <w:rPr>
          <w:b/>
        </w:rPr>
        <w:t>KEROLAINE SAMPAIO</w:t>
      </w:r>
    </w:p>
    <w:p w14:paraId="50B3FF87" w14:textId="77777777" w:rsidR="00D125D4" w:rsidRDefault="00D125D4" w:rsidP="00D125D4">
      <w:pPr>
        <w:jc w:val="center"/>
        <w:rPr>
          <w:b/>
        </w:rPr>
      </w:pPr>
    </w:p>
    <w:p w14:paraId="245EB137" w14:textId="77777777" w:rsidR="00D125D4" w:rsidRDefault="00D125D4" w:rsidP="00D125D4">
      <w:pPr>
        <w:jc w:val="center"/>
        <w:rPr>
          <w:b/>
        </w:rPr>
      </w:pPr>
    </w:p>
    <w:p w14:paraId="5FC15648" w14:textId="77777777" w:rsidR="00D125D4" w:rsidRDefault="00D125D4" w:rsidP="00D125D4">
      <w:pPr>
        <w:jc w:val="center"/>
        <w:rPr>
          <w:b/>
        </w:rPr>
      </w:pPr>
    </w:p>
    <w:p w14:paraId="1717F70E" w14:textId="77777777" w:rsidR="00D125D4" w:rsidRDefault="00D125D4" w:rsidP="00D125D4">
      <w:pPr>
        <w:ind w:firstLine="0"/>
        <w:jc w:val="center"/>
        <w:rPr>
          <w:b/>
        </w:rPr>
      </w:pPr>
    </w:p>
    <w:p w14:paraId="0D6D80F9" w14:textId="77777777" w:rsidR="00D125D4" w:rsidRDefault="00D125D4" w:rsidP="00D125D4">
      <w:pPr>
        <w:ind w:firstLine="0"/>
        <w:jc w:val="center"/>
        <w:rPr>
          <w:b/>
        </w:rPr>
      </w:pPr>
      <w:r>
        <w:rPr>
          <w:b/>
        </w:rPr>
        <w:t>COFFEWAY</w:t>
      </w:r>
    </w:p>
    <w:p w14:paraId="377BE9D5" w14:textId="77777777" w:rsidR="00397367" w:rsidRDefault="00397367">
      <w:pPr>
        <w:rPr>
          <w:b/>
        </w:rPr>
      </w:pPr>
    </w:p>
    <w:p w14:paraId="27C657F0" w14:textId="77777777" w:rsidR="00397367" w:rsidRDefault="00397367">
      <w:pPr>
        <w:rPr>
          <w:b/>
        </w:rPr>
      </w:pPr>
    </w:p>
    <w:p w14:paraId="7F285791" w14:textId="77777777" w:rsidR="00397367" w:rsidRDefault="00397367">
      <w:pPr>
        <w:rPr>
          <w:b/>
        </w:rPr>
      </w:pPr>
    </w:p>
    <w:p w14:paraId="49B45D85" w14:textId="77777777" w:rsidR="00397367" w:rsidRDefault="00397367"/>
    <w:p w14:paraId="27749D4C" w14:textId="77777777" w:rsidR="00397367" w:rsidRDefault="00397367"/>
    <w:p w14:paraId="3FC32841" w14:textId="632BAA82" w:rsidR="00397367" w:rsidRDefault="00153776">
      <w:pPr>
        <w:spacing w:line="240" w:lineRule="auto"/>
        <w:ind w:left="4560" w:firstLine="0"/>
        <w:rPr>
          <w:color w:val="000000"/>
        </w:rPr>
      </w:pPr>
      <w:r>
        <w:rPr>
          <w:color w:val="000000"/>
        </w:rPr>
        <w:t>Projeto de Desenvolvimento de Software do Curso Técnico em Informática do Colégio Estadual de Educação Profissional</w:t>
      </w:r>
      <w:r w:rsidR="00B33EA5">
        <w:rPr>
          <w:color w:val="000000"/>
        </w:rPr>
        <w:t xml:space="preserve"> Carmelo Perrone C E PE EF M  </w:t>
      </w:r>
      <w:r>
        <w:rPr>
          <w:color w:val="000000"/>
        </w:rPr>
        <w:t xml:space="preserve">– </w:t>
      </w:r>
      <w:r>
        <w:rPr>
          <w:color w:val="000000"/>
        </w:rPr>
        <w:t>Cascavel, Paraná.</w:t>
      </w:r>
    </w:p>
    <w:p w14:paraId="3CEC0F91" w14:textId="77777777" w:rsidR="00397367" w:rsidRDefault="00397367">
      <w:pPr>
        <w:spacing w:line="240" w:lineRule="auto"/>
        <w:ind w:left="4560" w:firstLine="0"/>
        <w:rPr>
          <w:color w:val="000000"/>
        </w:rPr>
      </w:pPr>
    </w:p>
    <w:p w14:paraId="471E123B" w14:textId="77777777" w:rsidR="00397367" w:rsidRDefault="00153776">
      <w:pPr>
        <w:spacing w:line="240" w:lineRule="auto"/>
        <w:ind w:left="4560" w:firstLine="0"/>
        <w:jc w:val="right"/>
      </w:pPr>
      <w:bookmarkStart w:id="0" w:name="_heading=h.gjdgxs"/>
      <w:bookmarkEnd w:id="0"/>
      <w:r>
        <w:rPr>
          <w:color w:val="000000"/>
        </w:rPr>
        <w:t>Orientadores: Profª Aparecida S.Ferreira</w:t>
      </w:r>
      <w:r>
        <w:rPr>
          <w:rStyle w:val="Refdenotaderodap"/>
          <w:color w:val="000000"/>
        </w:rPr>
        <w:footnoteReference w:id="1"/>
      </w:r>
    </w:p>
    <w:p w14:paraId="67AE3221" w14:textId="77777777" w:rsidR="00397367" w:rsidRDefault="00153776">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14:paraId="20C60DE2" w14:textId="77777777" w:rsidR="00397367" w:rsidRDefault="00153776">
      <w:pPr>
        <w:jc w:val="right"/>
      </w:pPr>
      <w:r>
        <w:t xml:space="preserve">     </w:t>
      </w:r>
      <w:r>
        <w:tab/>
      </w:r>
      <w:r>
        <w:tab/>
      </w:r>
      <w:r>
        <w:tab/>
      </w:r>
      <w:r>
        <w:tab/>
      </w:r>
      <w:r>
        <w:tab/>
      </w:r>
      <w:r>
        <w:tab/>
      </w:r>
      <w:r>
        <w:tab/>
      </w:r>
    </w:p>
    <w:p w14:paraId="690F4E2C" w14:textId="77777777" w:rsidR="00397367" w:rsidRDefault="00397367"/>
    <w:p w14:paraId="0B36DB3C" w14:textId="77777777" w:rsidR="00397367" w:rsidRDefault="00397367">
      <w:pPr>
        <w:spacing w:line="300" w:lineRule="auto"/>
        <w:ind w:firstLine="0"/>
        <w:rPr>
          <w:b/>
          <w:color w:val="000000"/>
        </w:rPr>
      </w:pPr>
    </w:p>
    <w:p w14:paraId="528539D4" w14:textId="77777777" w:rsidR="00397367" w:rsidRDefault="00397367">
      <w:pPr>
        <w:spacing w:line="300" w:lineRule="auto"/>
        <w:ind w:firstLine="0"/>
        <w:rPr>
          <w:b/>
          <w:color w:val="000000"/>
        </w:rPr>
      </w:pPr>
    </w:p>
    <w:p w14:paraId="5C085A39" w14:textId="77777777" w:rsidR="00397367" w:rsidRDefault="00153776">
      <w:pPr>
        <w:spacing w:line="300" w:lineRule="auto"/>
        <w:ind w:firstLine="0"/>
        <w:jc w:val="center"/>
        <w:rPr>
          <w:b/>
          <w:color w:val="000000"/>
        </w:rPr>
      </w:pPr>
      <w:r>
        <w:rPr>
          <w:b/>
          <w:color w:val="000000"/>
        </w:rPr>
        <w:t>CASCAVEL - PR</w:t>
      </w:r>
    </w:p>
    <w:p w14:paraId="477A1F3D" w14:textId="77777777" w:rsidR="00397367" w:rsidRDefault="00153776">
      <w:pPr>
        <w:spacing w:line="300" w:lineRule="auto"/>
        <w:ind w:firstLine="0"/>
        <w:jc w:val="center"/>
        <w:rPr>
          <w:b/>
          <w:color w:val="000000"/>
        </w:rPr>
      </w:pPr>
      <w:r>
        <w:rPr>
          <w:b/>
          <w:color w:val="000000"/>
        </w:rPr>
        <w:t>2023</w:t>
      </w:r>
    </w:p>
    <w:p w14:paraId="330D3B88" w14:textId="77777777" w:rsidR="00397367" w:rsidRDefault="00397367">
      <w:pPr>
        <w:spacing w:line="300" w:lineRule="auto"/>
        <w:ind w:firstLine="0"/>
        <w:jc w:val="center"/>
        <w:rPr>
          <w:b/>
          <w:color w:val="000000"/>
        </w:rPr>
      </w:pPr>
    </w:p>
    <w:p w14:paraId="1DB1981D" w14:textId="77777777" w:rsidR="00397367" w:rsidRDefault="00397367">
      <w:pPr>
        <w:spacing w:line="300" w:lineRule="auto"/>
        <w:ind w:firstLine="0"/>
        <w:jc w:val="center"/>
        <w:rPr>
          <w:b/>
          <w:color w:val="000000"/>
        </w:rPr>
      </w:pPr>
    </w:p>
    <w:p w14:paraId="68FE4657" w14:textId="77777777" w:rsidR="00D125D4" w:rsidRDefault="00D125D4" w:rsidP="00D125D4">
      <w:pPr>
        <w:ind w:firstLine="0"/>
        <w:jc w:val="center"/>
        <w:rPr>
          <w:b/>
        </w:rPr>
      </w:pPr>
      <w:r>
        <w:rPr>
          <w:b/>
        </w:rPr>
        <w:t>ALINE FERREIRA DE OLIVEIRA</w:t>
      </w:r>
    </w:p>
    <w:p w14:paraId="7DDD739C" w14:textId="77777777" w:rsidR="00D125D4" w:rsidRDefault="00D125D4" w:rsidP="00D125D4">
      <w:pPr>
        <w:ind w:firstLine="0"/>
        <w:jc w:val="center"/>
        <w:rPr>
          <w:b/>
        </w:rPr>
      </w:pPr>
      <w:r>
        <w:rPr>
          <w:b/>
        </w:rPr>
        <w:t>KEROLAINE SAMPAIO</w:t>
      </w:r>
    </w:p>
    <w:p w14:paraId="33A9191D" w14:textId="77777777" w:rsidR="00D125D4" w:rsidRDefault="00D125D4" w:rsidP="00D125D4">
      <w:pPr>
        <w:jc w:val="center"/>
        <w:rPr>
          <w:b/>
        </w:rPr>
      </w:pPr>
    </w:p>
    <w:p w14:paraId="793547AC" w14:textId="77777777" w:rsidR="00D125D4" w:rsidRDefault="00D125D4" w:rsidP="00D125D4">
      <w:pPr>
        <w:jc w:val="center"/>
        <w:rPr>
          <w:b/>
        </w:rPr>
      </w:pPr>
    </w:p>
    <w:p w14:paraId="0C0B7F08" w14:textId="77777777" w:rsidR="00D125D4" w:rsidRDefault="00D125D4" w:rsidP="00D125D4">
      <w:pPr>
        <w:jc w:val="center"/>
        <w:rPr>
          <w:b/>
        </w:rPr>
      </w:pPr>
    </w:p>
    <w:p w14:paraId="30151EF6" w14:textId="77777777" w:rsidR="00D125D4" w:rsidRDefault="00D125D4" w:rsidP="00D125D4">
      <w:pPr>
        <w:ind w:firstLine="0"/>
        <w:jc w:val="center"/>
        <w:rPr>
          <w:b/>
        </w:rPr>
      </w:pPr>
    </w:p>
    <w:p w14:paraId="3551A107" w14:textId="77777777" w:rsidR="00D125D4" w:rsidRDefault="00D125D4" w:rsidP="00D125D4">
      <w:pPr>
        <w:ind w:firstLine="0"/>
        <w:jc w:val="center"/>
        <w:rPr>
          <w:b/>
        </w:rPr>
      </w:pPr>
      <w:r>
        <w:rPr>
          <w:b/>
        </w:rPr>
        <w:t>COFFEWAY</w:t>
      </w:r>
    </w:p>
    <w:p w14:paraId="5EBB1E2E" w14:textId="77777777" w:rsidR="00397367" w:rsidRDefault="00397367">
      <w:pPr>
        <w:jc w:val="center"/>
        <w:rPr>
          <w:b/>
        </w:rPr>
      </w:pPr>
    </w:p>
    <w:p w14:paraId="4B81C2F8" w14:textId="77777777" w:rsidR="00397367" w:rsidRDefault="00397367">
      <w:pPr>
        <w:spacing w:line="360" w:lineRule="auto"/>
        <w:ind w:firstLine="0"/>
        <w:jc w:val="center"/>
        <w:rPr>
          <w:smallCaps/>
          <w:color w:val="000000"/>
        </w:rPr>
      </w:pPr>
    </w:p>
    <w:p w14:paraId="4C219263" w14:textId="5FC4A78F" w:rsidR="00397367" w:rsidRDefault="00153776">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B33EA5">
        <w:rPr>
          <w:color w:val="000000"/>
        </w:rPr>
        <w:t>Carmelo Perrone C E PE EF M</w:t>
      </w:r>
      <w:r>
        <w:rPr>
          <w:color w:val="000000"/>
        </w:rPr>
        <w:t>.</w:t>
      </w:r>
    </w:p>
    <w:p w14:paraId="3EF9C831" w14:textId="77777777" w:rsidR="00397367" w:rsidRDefault="00397367">
      <w:pPr>
        <w:spacing w:line="360" w:lineRule="auto"/>
        <w:ind w:firstLine="0"/>
        <w:jc w:val="center"/>
        <w:rPr>
          <w:color w:val="000000"/>
        </w:rPr>
      </w:pPr>
    </w:p>
    <w:p w14:paraId="0F81CCAE" w14:textId="77777777" w:rsidR="00397367" w:rsidRDefault="00153776">
      <w:pPr>
        <w:spacing w:line="360" w:lineRule="auto"/>
        <w:ind w:firstLine="0"/>
        <w:jc w:val="center"/>
        <w:rPr>
          <w:color w:val="000000"/>
        </w:rPr>
      </w:pPr>
      <w:r>
        <w:rPr>
          <w:color w:val="000000"/>
        </w:rPr>
        <w:t>Cascavel, Pr., xx de Xxxxx de 2023</w:t>
      </w:r>
    </w:p>
    <w:p w14:paraId="0195F0A1" w14:textId="77777777" w:rsidR="00397367" w:rsidRDefault="00153776">
      <w:pPr>
        <w:spacing w:line="360" w:lineRule="auto"/>
        <w:ind w:firstLine="0"/>
        <w:jc w:val="center"/>
        <w:rPr>
          <w:b/>
          <w:color w:val="000000"/>
        </w:rPr>
      </w:pPr>
      <w:r>
        <w:rPr>
          <w:b/>
          <w:color w:val="000000"/>
        </w:rPr>
        <w:t>COMISSÃO EXAMINADOR</w:t>
      </w:r>
    </w:p>
    <w:p w14:paraId="703CF38D" w14:textId="77777777" w:rsidR="00397367" w:rsidRDefault="00397367">
      <w:pPr>
        <w:spacing w:line="360" w:lineRule="auto"/>
        <w:ind w:firstLine="0"/>
        <w:jc w:val="center"/>
        <w:rPr>
          <w:b/>
          <w:color w:val="000000"/>
        </w:rPr>
      </w:pPr>
    </w:p>
    <w:tbl>
      <w:tblPr>
        <w:tblW w:w="8504" w:type="dxa"/>
        <w:tblInd w:w="324" w:type="dxa"/>
        <w:tblLayout w:type="fixed"/>
        <w:tblLook w:val="04A0" w:firstRow="1" w:lastRow="0" w:firstColumn="1" w:lastColumn="0" w:noHBand="0" w:noVBand="1"/>
      </w:tblPr>
      <w:tblGrid>
        <w:gridCol w:w="4253"/>
        <w:gridCol w:w="4251"/>
      </w:tblGrid>
      <w:tr w:rsidR="00397367" w14:paraId="49AD3259" w14:textId="77777777">
        <w:tc>
          <w:tcPr>
            <w:tcW w:w="4252" w:type="dxa"/>
          </w:tcPr>
          <w:p w14:paraId="6D5868B9" w14:textId="77777777" w:rsidR="00397367" w:rsidRDefault="00153776">
            <w:pPr>
              <w:ind w:firstLine="0"/>
              <w:jc w:val="left"/>
              <w:rPr>
                <w:color w:val="000000"/>
              </w:rPr>
            </w:pPr>
            <w:r>
              <w:rPr>
                <w:color w:val="000000"/>
              </w:rPr>
              <w:t>______________________________</w:t>
            </w:r>
          </w:p>
          <w:p w14:paraId="73B67A5D" w14:textId="77777777" w:rsidR="00397367" w:rsidRDefault="00153776">
            <w:pPr>
              <w:spacing w:line="240" w:lineRule="auto"/>
              <w:ind w:firstLine="0"/>
              <w:jc w:val="center"/>
            </w:pPr>
            <w:r>
              <w:rPr>
                <w:color w:val="000000"/>
              </w:rPr>
              <w:t>Profª. Aparecida da S. Ferreira</w:t>
            </w:r>
            <w:r>
              <w:rPr>
                <w:color w:val="000000"/>
                <w:vertAlign w:val="superscript"/>
              </w:rPr>
              <w:t>1</w:t>
            </w:r>
          </w:p>
          <w:p w14:paraId="3A81370C" w14:textId="77777777" w:rsidR="00397367" w:rsidRDefault="00153776">
            <w:pPr>
              <w:spacing w:line="240" w:lineRule="auto"/>
              <w:ind w:firstLine="0"/>
              <w:jc w:val="center"/>
              <w:rPr>
                <w:color w:val="000000"/>
              </w:rPr>
            </w:pPr>
            <w:r>
              <w:rPr>
                <w:color w:val="000000"/>
              </w:rPr>
              <w:t>Especialista em Tecnologia da Informação</w:t>
            </w:r>
          </w:p>
          <w:p w14:paraId="0A29AB8B" w14:textId="77777777" w:rsidR="00397367" w:rsidRDefault="00153776">
            <w:pPr>
              <w:spacing w:after="14" w:line="240" w:lineRule="auto"/>
              <w:ind w:left="10" w:right="344" w:hanging="10"/>
              <w:jc w:val="center"/>
              <w:rPr>
                <w:i/>
                <w:sz w:val="20"/>
                <w:szCs w:val="20"/>
              </w:rPr>
            </w:pPr>
            <w:r>
              <w:rPr>
                <w:i/>
                <w:sz w:val="20"/>
                <w:szCs w:val="20"/>
              </w:rPr>
              <w:t>Faculdade de Ciências Sociais Aplicadas de Cascavel</w:t>
            </w:r>
          </w:p>
          <w:p w14:paraId="7BA6A159" w14:textId="77777777" w:rsidR="00397367" w:rsidRDefault="00153776">
            <w:pPr>
              <w:spacing w:line="240" w:lineRule="auto"/>
              <w:ind w:firstLine="0"/>
            </w:pPr>
            <w:r>
              <w:t xml:space="preserve">                  Orientadora</w:t>
            </w:r>
          </w:p>
          <w:p w14:paraId="4288D9D4" w14:textId="77777777" w:rsidR="00397367" w:rsidRDefault="00397367">
            <w:pPr>
              <w:ind w:firstLine="0"/>
              <w:jc w:val="center"/>
              <w:rPr>
                <w:color w:val="000000"/>
              </w:rPr>
            </w:pPr>
          </w:p>
        </w:tc>
        <w:tc>
          <w:tcPr>
            <w:tcW w:w="4251" w:type="dxa"/>
          </w:tcPr>
          <w:p w14:paraId="171975A8" w14:textId="77777777" w:rsidR="00397367" w:rsidRDefault="00153776">
            <w:pPr>
              <w:ind w:firstLine="0"/>
              <w:jc w:val="left"/>
              <w:rPr>
                <w:color w:val="000000"/>
              </w:rPr>
            </w:pPr>
            <w:r>
              <w:rPr>
                <w:color w:val="000000"/>
              </w:rPr>
              <w:t>______________________________</w:t>
            </w:r>
          </w:p>
          <w:p w14:paraId="46C36720" w14:textId="77777777" w:rsidR="00397367" w:rsidRDefault="00153776">
            <w:pPr>
              <w:spacing w:line="240" w:lineRule="auto"/>
              <w:ind w:firstLine="0"/>
              <w:jc w:val="center"/>
            </w:pPr>
            <w:r>
              <w:rPr>
                <w:color w:val="000000"/>
              </w:rPr>
              <w:t xml:space="preserve">Profª  </w:t>
            </w:r>
            <w:r>
              <w:rPr>
                <w:spacing w:val="4"/>
              </w:rPr>
              <w:t>ALESSANDRA MARIA UHL</w:t>
            </w:r>
          </w:p>
          <w:p w14:paraId="51582033" w14:textId="77777777" w:rsidR="00397367" w:rsidRDefault="00153776">
            <w:pPr>
              <w:spacing w:line="240" w:lineRule="auto"/>
              <w:ind w:firstLine="0"/>
            </w:pPr>
            <w:r>
              <w:t xml:space="preserve">                  Banco de dados</w:t>
            </w:r>
          </w:p>
          <w:p w14:paraId="3CD81BBF" w14:textId="77777777" w:rsidR="00397367" w:rsidRDefault="00397367">
            <w:pPr>
              <w:spacing w:line="240" w:lineRule="auto"/>
              <w:ind w:firstLine="0"/>
            </w:pPr>
          </w:p>
        </w:tc>
      </w:tr>
      <w:tr w:rsidR="00397367" w14:paraId="1C2CF90B" w14:textId="77777777">
        <w:tc>
          <w:tcPr>
            <w:tcW w:w="4252" w:type="dxa"/>
          </w:tcPr>
          <w:p w14:paraId="14715082" w14:textId="77777777" w:rsidR="00397367" w:rsidRDefault="00153776">
            <w:pPr>
              <w:spacing w:line="240" w:lineRule="auto"/>
              <w:ind w:firstLine="0"/>
              <w:jc w:val="left"/>
              <w:rPr>
                <w:color w:val="000000"/>
              </w:rPr>
            </w:pPr>
            <w:r>
              <w:rPr>
                <w:color w:val="000000"/>
              </w:rPr>
              <w:t>______________________________</w:t>
            </w:r>
          </w:p>
          <w:p w14:paraId="5A2A4C57" w14:textId="77777777" w:rsidR="00397367" w:rsidRDefault="00397367">
            <w:pPr>
              <w:spacing w:line="240" w:lineRule="auto"/>
              <w:ind w:firstLine="0"/>
              <w:jc w:val="center"/>
              <w:rPr>
                <w:color w:val="000000"/>
              </w:rPr>
            </w:pPr>
          </w:p>
          <w:p w14:paraId="23BF7987" w14:textId="77777777" w:rsidR="00397367" w:rsidRDefault="00153776">
            <w:pPr>
              <w:spacing w:line="240" w:lineRule="auto"/>
              <w:ind w:firstLine="0"/>
              <w:jc w:val="center"/>
            </w:pPr>
            <w:r>
              <w:rPr>
                <w:color w:val="000000"/>
              </w:rPr>
              <w:t>Profª. Aparecida da S. Ferreira</w:t>
            </w:r>
            <w:r>
              <w:rPr>
                <w:color w:val="000000"/>
                <w:vertAlign w:val="superscript"/>
              </w:rPr>
              <w:t>1</w:t>
            </w:r>
          </w:p>
          <w:p w14:paraId="03A5F44F" w14:textId="77777777" w:rsidR="00397367" w:rsidRDefault="00153776">
            <w:pPr>
              <w:spacing w:line="240" w:lineRule="auto"/>
              <w:ind w:firstLine="0"/>
              <w:jc w:val="center"/>
              <w:rPr>
                <w:color w:val="000000"/>
              </w:rPr>
            </w:pPr>
            <w:r>
              <w:rPr>
                <w:color w:val="000000"/>
              </w:rPr>
              <w:t>Especialista em Tecnologia da Informação</w:t>
            </w:r>
          </w:p>
          <w:p w14:paraId="109A1A06" w14:textId="77777777" w:rsidR="00397367" w:rsidRDefault="00153776">
            <w:pPr>
              <w:spacing w:after="14" w:line="240" w:lineRule="auto"/>
              <w:ind w:left="10" w:right="344" w:hanging="10"/>
              <w:jc w:val="center"/>
              <w:rPr>
                <w:i/>
                <w:sz w:val="20"/>
                <w:szCs w:val="20"/>
              </w:rPr>
            </w:pPr>
            <w:r>
              <w:rPr>
                <w:i/>
                <w:sz w:val="20"/>
                <w:szCs w:val="20"/>
              </w:rPr>
              <w:t>Faculdade de Ciências Sociais Aplicadas de Cascavel</w:t>
            </w:r>
          </w:p>
          <w:p w14:paraId="02E508D0" w14:textId="77777777" w:rsidR="00397367" w:rsidRDefault="00153776">
            <w:pPr>
              <w:spacing w:line="240" w:lineRule="auto"/>
              <w:ind w:firstLine="0"/>
            </w:pPr>
            <w:r>
              <w:t xml:space="preserve">                 WEB DESIGN</w:t>
            </w:r>
          </w:p>
          <w:p w14:paraId="278FC29F" w14:textId="77777777" w:rsidR="00397367" w:rsidRDefault="00397367">
            <w:pPr>
              <w:tabs>
                <w:tab w:val="left" w:pos="8130"/>
              </w:tabs>
              <w:spacing w:line="240" w:lineRule="auto"/>
              <w:ind w:firstLine="0"/>
              <w:jc w:val="center"/>
              <w:rPr>
                <w:color w:val="000000"/>
              </w:rPr>
            </w:pPr>
          </w:p>
        </w:tc>
        <w:tc>
          <w:tcPr>
            <w:tcW w:w="4251" w:type="dxa"/>
          </w:tcPr>
          <w:p w14:paraId="512A03F0" w14:textId="77777777" w:rsidR="00397367" w:rsidRDefault="00153776">
            <w:pPr>
              <w:spacing w:line="240" w:lineRule="auto"/>
              <w:ind w:firstLine="0"/>
              <w:jc w:val="left"/>
              <w:rPr>
                <w:color w:val="000000"/>
              </w:rPr>
            </w:pPr>
            <w:r>
              <w:rPr>
                <w:color w:val="000000"/>
              </w:rPr>
              <w:lastRenderedPageBreak/>
              <w:t>______________________________</w:t>
            </w:r>
          </w:p>
          <w:p w14:paraId="53E5E52E" w14:textId="77777777" w:rsidR="00397367" w:rsidRDefault="00397367">
            <w:pPr>
              <w:spacing w:line="240" w:lineRule="auto"/>
              <w:ind w:firstLine="0"/>
              <w:jc w:val="center"/>
              <w:rPr>
                <w:color w:val="000000"/>
              </w:rPr>
            </w:pPr>
          </w:p>
          <w:p w14:paraId="3595EB21" w14:textId="77777777" w:rsidR="00397367" w:rsidRDefault="00153776">
            <w:pPr>
              <w:spacing w:line="240" w:lineRule="auto"/>
              <w:ind w:firstLine="0"/>
              <w:jc w:val="center"/>
            </w:pPr>
            <w:r>
              <w:rPr>
                <w:color w:val="000000"/>
              </w:rPr>
              <w:t xml:space="preserve">Profª  </w:t>
            </w:r>
            <w:r>
              <w:rPr>
                <w:spacing w:val="4"/>
              </w:rPr>
              <w:t>ELIANE MARIA DAL MOLIN CRISTO</w:t>
            </w:r>
          </w:p>
          <w:p w14:paraId="536A2D86" w14:textId="77777777" w:rsidR="00397367" w:rsidRDefault="00153776">
            <w:pPr>
              <w:spacing w:line="240" w:lineRule="auto"/>
              <w:ind w:firstLine="0"/>
              <w:jc w:val="center"/>
            </w:pPr>
            <w:r>
              <w:rPr>
                <w:color w:val="000000"/>
              </w:rPr>
              <w:t xml:space="preserve">Especialista em </w:t>
            </w:r>
            <w:r>
              <w:rPr>
                <w:highlight w:val="white"/>
              </w:rPr>
              <w:t>Educação Especial: Atendimento às Necessidades Espe. - Faculdade Iguaçu-ESAP</w:t>
            </w:r>
          </w:p>
          <w:p w14:paraId="2B615409" w14:textId="77777777" w:rsidR="00397367" w:rsidRDefault="00153776">
            <w:pPr>
              <w:spacing w:line="240" w:lineRule="auto"/>
              <w:ind w:firstLine="0"/>
              <w:jc w:val="center"/>
              <w:rPr>
                <w:color w:val="000000"/>
              </w:rPr>
            </w:pPr>
            <w:r>
              <w:rPr>
                <w:color w:val="000000"/>
              </w:rPr>
              <w:t>Coordenadora de curso</w:t>
            </w:r>
          </w:p>
          <w:p w14:paraId="4FE19564" w14:textId="77777777" w:rsidR="00397367" w:rsidRDefault="00397367">
            <w:pPr>
              <w:tabs>
                <w:tab w:val="left" w:pos="8130"/>
              </w:tabs>
              <w:spacing w:line="240" w:lineRule="auto"/>
              <w:ind w:firstLine="0"/>
              <w:jc w:val="center"/>
              <w:rPr>
                <w:color w:val="000000"/>
              </w:rPr>
            </w:pPr>
          </w:p>
        </w:tc>
      </w:tr>
      <w:tr w:rsidR="00397367" w14:paraId="130C7C83" w14:textId="77777777">
        <w:trPr>
          <w:trHeight w:val="80"/>
        </w:trPr>
        <w:tc>
          <w:tcPr>
            <w:tcW w:w="4252" w:type="dxa"/>
          </w:tcPr>
          <w:p w14:paraId="045ADB10" w14:textId="77777777" w:rsidR="00397367" w:rsidRDefault="00397367">
            <w:pPr>
              <w:spacing w:line="240" w:lineRule="auto"/>
              <w:ind w:firstLine="0"/>
              <w:jc w:val="left"/>
              <w:rPr>
                <w:color w:val="000000"/>
              </w:rPr>
            </w:pPr>
          </w:p>
        </w:tc>
        <w:tc>
          <w:tcPr>
            <w:tcW w:w="4251" w:type="dxa"/>
          </w:tcPr>
          <w:p w14:paraId="2C92B3E7" w14:textId="77777777" w:rsidR="00397367" w:rsidRDefault="00397367">
            <w:pPr>
              <w:spacing w:line="240" w:lineRule="auto"/>
              <w:ind w:firstLine="0"/>
              <w:jc w:val="left"/>
              <w:rPr>
                <w:color w:val="000000"/>
              </w:rPr>
            </w:pPr>
          </w:p>
        </w:tc>
      </w:tr>
    </w:tbl>
    <w:p w14:paraId="61116E07" w14:textId="77777777" w:rsidR="00397367" w:rsidRDefault="00397367">
      <w:pPr>
        <w:spacing w:line="360" w:lineRule="auto"/>
        <w:ind w:firstLine="0"/>
        <w:jc w:val="center"/>
        <w:rPr>
          <w:b/>
          <w:color w:val="000000"/>
        </w:rPr>
      </w:pPr>
    </w:p>
    <w:p w14:paraId="74B6E479" w14:textId="77777777" w:rsidR="00397367" w:rsidRDefault="00397367">
      <w:pPr>
        <w:spacing w:line="360" w:lineRule="auto"/>
        <w:ind w:firstLine="0"/>
        <w:jc w:val="center"/>
        <w:rPr>
          <w:b/>
          <w:color w:val="000000"/>
        </w:rPr>
      </w:pPr>
    </w:p>
    <w:p w14:paraId="2767DF4F" w14:textId="77777777" w:rsidR="00397367" w:rsidRDefault="00153776">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6EE9C29" w14:textId="77777777" w:rsidR="00397367" w:rsidRDefault="00397367">
      <w:pPr>
        <w:pStyle w:val="Sumrio1"/>
      </w:pPr>
    </w:p>
    <w:p w14:paraId="1AE9AF28" w14:textId="77777777" w:rsidR="00397367" w:rsidRDefault="00397367">
      <w:pPr>
        <w:spacing w:line="360" w:lineRule="auto"/>
      </w:pPr>
    </w:p>
    <w:p w14:paraId="11F15857" w14:textId="77777777" w:rsidR="00397367" w:rsidRDefault="00397367"/>
    <w:p w14:paraId="72D6CE08" w14:textId="77777777" w:rsidR="00397367" w:rsidRDefault="00153776">
      <w:pPr>
        <w:tabs>
          <w:tab w:val="left" w:pos="1155"/>
        </w:tabs>
      </w:pPr>
      <w:r>
        <w:tab/>
      </w:r>
    </w:p>
    <w:p w14:paraId="35AAED3C" w14:textId="77777777" w:rsidR="00397367" w:rsidRDefault="00153776">
      <w:pPr>
        <w:pStyle w:val="Ttulo1"/>
        <w:numPr>
          <w:ilvl w:val="0"/>
          <w:numId w:val="1"/>
        </w:numPr>
        <w:spacing w:line="360" w:lineRule="auto"/>
        <w:ind w:left="0" w:firstLine="0"/>
      </w:pPr>
      <w:bookmarkStart w:id="1" w:name="_Toc119164362"/>
      <w:r>
        <w:lastRenderedPageBreak/>
        <w:t>INTRODUÇÃO</w:t>
      </w:r>
      <w:bookmarkEnd w:id="1"/>
    </w:p>
    <w:p w14:paraId="49D7FC5D" w14:textId="77777777" w:rsidR="00D125D4" w:rsidRPr="00D125D4" w:rsidRDefault="00D125D4" w:rsidP="00D125D4">
      <w:pPr>
        <w:spacing w:line="240" w:lineRule="auto"/>
        <w:ind w:left="1760" w:firstLine="0"/>
        <w:rPr>
          <w:sz w:val="22"/>
          <w:szCs w:val="22"/>
        </w:rPr>
      </w:pPr>
      <w:r w:rsidRPr="00D125D4">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produção.(Moreira,2021).</w:t>
      </w:r>
    </w:p>
    <w:p w14:paraId="7DF95313" w14:textId="5B4CE638" w:rsidR="00D125D4" w:rsidRDefault="00D125D4" w:rsidP="00D125D4">
      <w:pPr>
        <w:spacing w:line="360" w:lineRule="auto"/>
      </w:pPr>
      <w:r>
        <w:t xml:space="preserve">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que para as pessoas de fora também que sintam vontade de entrar em nosso espaço e conhecer! </w:t>
      </w:r>
      <w:del w:id="2" w:author="aparecida.silva.ferreira@escola.pr.gov.br" w:date="2023-05-17T23:23:00Z">
        <w:r w:rsidDel="00D125D4">
          <w:delText>Esta</w:delText>
        </w:r>
      </w:del>
      <w:ins w:id="3" w:author="aparecida.silva.ferreira@escola.pr.gov.br" w:date="2023-05-17T23:23:00Z">
        <w:r>
          <w:t>Está</w:t>
        </w:r>
      </w:ins>
      <w:r>
        <w:t xml:space="preserve"> sempre atualizando o cardápio para atender a gostos diferenciados. O cardápio possui comidas vegetarias e veganas, intolerantes a lactose e glúten. Fazendo o melhor para o </w:t>
      </w:r>
      <w:del w:id="4" w:author="aparecida.silva.ferreira@escola.pr.gov.br" w:date="2023-05-17T23:23:00Z">
        <w:r w:rsidDel="00D125D4">
          <w:delText>clientes,o</w:delText>
        </w:r>
      </w:del>
      <w:ins w:id="5" w:author="aparecida.silva.ferreira@escola.pr.gov.br" w:date="2023-05-17T23:23:00Z">
        <w:r>
          <w:t>clientes, o</w:t>
        </w:r>
      </w:ins>
      <w:r>
        <w:t xml:space="preserve"> espaço é acolhedor para que todos se sintam em casa. É o lugar onde você pode ir para tomar um bom café e ler um bom livro, fazer uma lanche, resolver coisas do trabalho ou apenas relaxar, sempre deixamos </w:t>
      </w:r>
      <w:del w:id="6" w:author="aparecida.silva.ferreira@escola.pr.gov.br" w:date="2023-05-17T23:23:00Z">
        <w:r w:rsidDel="00D125D4">
          <w:delText>musicas</w:delText>
        </w:r>
      </w:del>
      <w:ins w:id="7" w:author="aparecida.silva.ferreira@escola.pr.gov.br" w:date="2023-05-17T23:23:00Z">
        <w:r>
          <w:t>músicas</w:t>
        </w:r>
      </w:ins>
      <w:r>
        <w:t xml:space="preserve"> para que o ambiente fique mais calmo e acolhedor ainda, usamos Frequências para que possa passar uma energia positiva, acalmar, a opção por </w:t>
      </w:r>
      <w:del w:id="8" w:author="aparecida.silva.ferreira@escola.pr.gov.br" w:date="2023-05-17T23:23:00Z">
        <w:r w:rsidDel="00D125D4">
          <w:delText>musicas</w:delText>
        </w:r>
      </w:del>
      <w:ins w:id="9" w:author="aparecida.silva.ferreira@escola.pr.gov.br" w:date="2023-05-17T23:23:00Z">
        <w:r>
          <w:t>músicas</w:t>
        </w:r>
      </w:ins>
      <w:r>
        <w:t xml:space="preserve"> calmas e leves para que combine com o ambiente, para não atrapalhar aquela pessoa que vai para ler ou resolver coisas do trabalho, relaxar, etc. Abertos para opiniões, conselhos, reclamações, em nossas redes sociais para que você possa deixar recados, sempre de olho no feedback que nossos clientes deixam. Venha nos conhecer e aproveitar as delicias que tem no cardápio. Plano de marketing conforme, (Moreira,2021).</w:t>
      </w:r>
    </w:p>
    <w:p w14:paraId="60F4F131" w14:textId="77777777" w:rsidR="00D125D4" w:rsidRDefault="00D125D4" w:rsidP="00D125D4">
      <w:pPr>
        <w:spacing w:line="360" w:lineRule="auto"/>
        <w:ind w:left="720" w:firstLine="0"/>
      </w:pPr>
      <w:r>
        <w:t xml:space="preserve">A) Venda de café com uma variedade enorme, sendo oferecido de várias regiões do pais e de outros países, podendo ser entregue em grãos, ou moídos. Assim o cliente poderá preparar em casa/trabalho a seu gosto. </w:t>
      </w:r>
    </w:p>
    <w:p w14:paraId="2FD5D738" w14:textId="77777777" w:rsidR="00D125D4" w:rsidRDefault="00D125D4" w:rsidP="00D125D4">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14:paraId="39AE40D5" w14:textId="77777777" w:rsidR="00D125D4" w:rsidRDefault="00D125D4" w:rsidP="00D125D4">
      <w:pPr>
        <w:spacing w:line="360" w:lineRule="auto"/>
        <w:ind w:left="720" w:firstLine="0"/>
      </w:pPr>
      <w:r>
        <w:t xml:space="preserve">C) Kit café delivery, venda de um Kit contendo 1 bebida quente e 1 lanche </w:t>
      </w:r>
      <w:r>
        <w:lastRenderedPageBreak/>
        <w:t xml:space="preserve">quente, numa embalagem apropriada para ser entregue a curta distância (até 1,5 km) para clientes que estão perto e querem ter esse conforto. A facilidade e rapidez entre o pedido e o recebimento, ainda quente e saboroso é um diferencial. </w:t>
      </w:r>
    </w:p>
    <w:p w14:paraId="6CF9FBC6" w14:textId="77777777" w:rsidR="00D125D4" w:rsidRDefault="00D125D4" w:rsidP="00D125D4">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14:paraId="4D3CD74F" w14:textId="09E429F5" w:rsidR="00D125D4" w:rsidRDefault="00D125D4" w:rsidP="00D125D4">
      <w:pPr>
        <w:spacing w:line="360" w:lineRule="auto"/>
        <w:ind w:left="720" w:firstLine="0"/>
      </w:pPr>
      <w:r>
        <w:t xml:space="preserve">E) Serviço de moagem de café através de </w:t>
      </w:r>
      <w:del w:id="10" w:author="aparecida.silva.ferreira@escola.pr.gov.br" w:date="2023-05-17T23:23:00Z">
        <w:r w:rsidDel="00D125D4">
          <w:delText>maquina</w:delText>
        </w:r>
      </w:del>
      <w:ins w:id="11" w:author="aparecida.silva.ferreira@escola.pr.gov.br" w:date="2023-05-17T23:23:00Z">
        <w:r>
          <w:t>máquina</w:t>
        </w:r>
      </w:ins>
      <w:r>
        <w:t xml:space="preserve"> self-service onde o cliente escolhe o tipo de moagem do café, tendo a praticidade a seu dispor. </w:t>
      </w:r>
    </w:p>
    <w:p w14:paraId="321CDF9F" w14:textId="77777777" w:rsidR="00D125D4" w:rsidRDefault="00D125D4" w:rsidP="00D125D4">
      <w:pPr>
        <w:spacing w:line="360" w:lineRule="auto"/>
        <w:ind w:firstLine="0"/>
      </w:pPr>
      <w:r>
        <w:t>F) Serviço de coworking para reuniões de até 10 pessoas, para ser feita reuniões de trabalho/escola, onde terá serviço de internet, videoconferência, impressão, entre outras coisas, tendo uma infraestrutura completa.</w:t>
      </w:r>
    </w:p>
    <w:p w14:paraId="18BB9C26" w14:textId="77777777" w:rsidR="00D125D4" w:rsidRDefault="00D125D4" w:rsidP="00D125D4">
      <w:pPr>
        <w:spacing w:line="360" w:lineRule="auto"/>
      </w:pPr>
      <w:r>
        <w:t xml:space="preserve">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14:paraId="6D1318EC" w14:textId="77777777" w:rsidR="00D125D4" w:rsidRDefault="00D125D4" w:rsidP="00D125D4">
      <w:pPr>
        <w:spacing w:line="360" w:lineRule="auto"/>
      </w:pPr>
    </w:p>
    <w:p w14:paraId="23006608" w14:textId="77777777" w:rsidR="00397367" w:rsidRDefault="00153776">
      <w:pPr>
        <w:pStyle w:val="Ttulo2"/>
        <w:numPr>
          <w:ilvl w:val="1"/>
          <w:numId w:val="1"/>
        </w:numPr>
        <w:ind w:left="578" w:hanging="578"/>
      </w:pPr>
      <w:bookmarkStart w:id="12" w:name="_Toc119164363"/>
      <w:r>
        <w:t>Apresentação do Problema</w:t>
      </w:r>
      <w:bookmarkEnd w:id="12"/>
    </w:p>
    <w:p w14:paraId="6764E7AB" w14:textId="77777777" w:rsidR="00D125D4" w:rsidRDefault="00D125D4" w:rsidP="00D125D4">
      <w:pPr>
        <w:tabs>
          <w:tab w:val="left" w:pos="682"/>
        </w:tabs>
        <w:spacing w:line="360" w:lineRule="auto"/>
        <w:ind w:left="57" w:firstLine="680"/>
      </w:pPr>
      <w:r>
        <w:t xml:space="preserve">Em cascavel não tem muitas cafeterias que inclui todos os gostos ou que </w:t>
      </w:r>
      <w:r>
        <w:lastRenderedPageBreak/>
        <w:t>atendem todas as necessidades, mas a CoffeeWay atende, como opções vegetarianas e veganas, opção para alérgicos/intolerantes a glúten e lactose aqui levamos a comida até você, temos um site super fácil de utilizar não temos burocracias na hora do cadastro, estamos sempre buscando o melhor para você!</w:t>
      </w:r>
    </w:p>
    <w:p w14:paraId="32977B75" w14:textId="77777777" w:rsidR="00D125D4" w:rsidRPr="00D125D4" w:rsidRDefault="00D125D4" w:rsidP="00D125D4"/>
    <w:p w14:paraId="00DAC88B" w14:textId="77777777" w:rsidR="00397367" w:rsidRDefault="00153776">
      <w:pPr>
        <w:pStyle w:val="Ttulo1"/>
        <w:spacing w:line="360" w:lineRule="auto"/>
      </w:pPr>
      <w:bookmarkStart w:id="13" w:name="_Toc119164364"/>
      <w:r>
        <w:lastRenderedPageBreak/>
        <w:t>2</w:t>
      </w:r>
      <w:r>
        <w:tab/>
        <w:t>OBJETIVOS</w:t>
      </w:r>
      <w:bookmarkEnd w:id="13"/>
    </w:p>
    <w:p w14:paraId="28CC19F2" w14:textId="77777777" w:rsidR="00D125D4" w:rsidRDefault="00D125D4" w:rsidP="00D125D4">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14:paraId="390C30F5" w14:textId="77777777" w:rsidR="00D125D4" w:rsidRDefault="00D125D4" w:rsidP="00D125D4">
      <w:pPr>
        <w:spacing w:line="360" w:lineRule="auto"/>
      </w:pPr>
      <w:r>
        <w:t>- Fazer um levantamento do setor que envolve este estudo;</w:t>
      </w:r>
    </w:p>
    <w:p w14:paraId="23BEEAE4" w14:textId="77777777" w:rsidR="00D125D4" w:rsidRDefault="00D125D4" w:rsidP="00D125D4">
      <w:pPr>
        <w:spacing w:line="360" w:lineRule="auto"/>
      </w:pPr>
      <w:r>
        <w:t xml:space="preserve">- Fazer uma pesquisa da demanda do negócio na cidade de Cascavel; </w:t>
      </w:r>
    </w:p>
    <w:p w14:paraId="6E45F608" w14:textId="77777777" w:rsidR="00D125D4" w:rsidRDefault="00D125D4" w:rsidP="00D125D4">
      <w:pPr>
        <w:spacing w:line="360" w:lineRule="auto"/>
      </w:pPr>
      <w:r>
        <w:t xml:space="preserve">- Identificar o perfil do público alvo; </w:t>
      </w:r>
    </w:p>
    <w:p w14:paraId="0CFC7C82" w14:textId="77777777" w:rsidR="00D125D4" w:rsidRDefault="00D125D4" w:rsidP="00D125D4">
      <w:pPr>
        <w:spacing w:line="360" w:lineRule="auto"/>
      </w:pPr>
      <w:r>
        <w:t xml:space="preserve">- Identificar empresas concorrentes do mesmo segmento nas proximidades; </w:t>
      </w:r>
    </w:p>
    <w:p w14:paraId="4D413468" w14:textId="77777777" w:rsidR="00D125D4" w:rsidRDefault="00D125D4" w:rsidP="00D125D4">
      <w:pPr>
        <w:spacing w:line="360" w:lineRule="auto"/>
        <w:ind w:firstLine="0"/>
        <w:rPr>
          <w:color w:val="000000"/>
        </w:rPr>
      </w:pPr>
      <w:r>
        <w:rPr>
          <w:color w:val="000000"/>
        </w:rPr>
        <w:tab/>
        <w:t>-Descrever as estratégias competitivas adotadas por outras empresas do ramo de cafeteria.</w:t>
      </w:r>
    </w:p>
    <w:p w14:paraId="0C587D82" w14:textId="77777777" w:rsidR="00D125D4" w:rsidRDefault="00D125D4">
      <w:pPr>
        <w:spacing w:line="360" w:lineRule="auto"/>
        <w:ind w:firstLine="0"/>
      </w:pPr>
    </w:p>
    <w:p w14:paraId="1AD58082" w14:textId="77777777" w:rsidR="00397367" w:rsidRDefault="00397367">
      <w:pPr>
        <w:spacing w:line="360" w:lineRule="auto"/>
        <w:ind w:firstLine="0"/>
        <w:rPr>
          <w:color w:val="000000"/>
          <w:sz w:val="22"/>
          <w:szCs w:val="22"/>
        </w:rPr>
      </w:pPr>
    </w:p>
    <w:p w14:paraId="0BAFC4E2" w14:textId="77777777" w:rsidR="00397367" w:rsidRDefault="00397367">
      <w:pPr>
        <w:spacing w:line="360" w:lineRule="auto"/>
        <w:ind w:firstLine="0"/>
        <w:rPr>
          <w:color w:val="000000"/>
          <w:sz w:val="22"/>
          <w:szCs w:val="22"/>
        </w:rPr>
      </w:pPr>
    </w:p>
    <w:p w14:paraId="7120DAC8" w14:textId="77777777" w:rsidR="00397367" w:rsidRDefault="00153776">
      <w:pPr>
        <w:pStyle w:val="Ttulo1"/>
        <w:spacing w:line="360" w:lineRule="auto"/>
      </w:pPr>
      <w:bookmarkStart w:id="14" w:name="_Toc119164365"/>
      <w:r>
        <w:lastRenderedPageBreak/>
        <w:t>3</w:t>
      </w:r>
      <w:r>
        <w:tab/>
      </w:r>
      <w:r>
        <w:t>METODOLOGIA</w:t>
      </w:r>
      <w:bookmarkEnd w:id="14"/>
    </w:p>
    <w:p w14:paraId="1811A21B" w14:textId="77777777" w:rsidR="00D125D4" w:rsidRDefault="00D125D4" w:rsidP="00D125D4">
      <w:pPr>
        <w:spacing w:line="360" w:lineRule="auto"/>
        <w:ind w:firstLine="720"/>
      </w:pPr>
      <w:r>
        <w:rPr>
          <w:color w:val="000000"/>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14:paraId="77849A08" w14:textId="77777777" w:rsidR="00D125D4" w:rsidRDefault="00D125D4" w:rsidP="00D125D4">
      <w:pPr>
        <w:spacing w:line="240" w:lineRule="auto"/>
        <w:ind w:left="1757" w:firstLine="0"/>
        <w:rPr>
          <w:color w:val="000000"/>
          <w:sz w:val="22"/>
          <w:szCs w:val="22"/>
        </w:rPr>
      </w:pPr>
      <w:r>
        <w:rPr>
          <w:color w:val="000000"/>
          <w:sz w:val="22"/>
          <w:szCs w:val="22"/>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14:paraId="35C5A969" w14:textId="77777777" w:rsidR="00D125D4" w:rsidRDefault="00D125D4" w:rsidP="00D125D4">
      <w:pPr>
        <w:spacing w:line="360" w:lineRule="auto"/>
        <w:ind w:firstLine="0"/>
        <w:rPr>
          <w:b/>
          <w:color w:val="000000"/>
          <w:sz w:val="28"/>
          <w:szCs w:val="28"/>
        </w:rPr>
      </w:pPr>
    </w:p>
    <w:p w14:paraId="4A28A7D8" w14:textId="77777777" w:rsidR="00397367" w:rsidRDefault="00153776">
      <w:pPr>
        <w:pStyle w:val="Ttulo1"/>
        <w:spacing w:line="360" w:lineRule="auto"/>
      </w:pPr>
      <w:bookmarkStart w:id="15" w:name="_Toc119164366"/>
      <w:r>
        <w:lastRenderedPageBreak/>
        <w:t xml:space="preserve">4 </w:t>
      </w:r>
      <w:r>
        <w:tab/>
        <w:t>REFERENCIAL TEÓRICO</w:t>
      </w:r>
      <w:bookmarkEnd w:id="15"/>
    </w:p>
    <w:p w14:paraId="5B0748CF" w14:textId="77777777" w:rsidR="00D125D4" w:rsidRDefault="00D125D4" w:rsidP="00D125D4">
      <w:pPr>
        <w:spacing w:line="360" w:lineRule="auto"/>
        <w:ind w:firstLine="0"/>
        <w:rPr>
          <w:color w:val="000000"/>
          <w:sz w:val="22"/>
          <w:szCs w:val="22"/>
        </w:rPr>
      </w:pPr>
      <w:r>
        <w:rPr>
          <w:color w:val="000000"/>
        </w:rPr>
        <w:t xml:space="preserve">Para Azevedo(2016),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14:paraId="41811AD2" w14:textId="77777777" w:rsidR="00D125D4" w:rsidRDefault="00D125D4" w:rsidP="00D125D4">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14:paraId="10EEBA2A" w14:textId="77777777" w:rsidR="00D125D4" w:rsidRDefault="00D125D4" w:rsidP="00D125D4">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14:paraId="3168A8DD" w14:textId="77777777" w:rsidR="00D125D4" w:rsidRDefault="00D125D4" w:rsidP="00D125D4">
      <w:pPr>
        <w:spacing w:line="360" w:lineRule="auto"/>
        <w:ind w:firstLine="567"/>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14:paraId="309E2D47" w14:textId="77777777" w:rsidR="00D125D4" w:rsidRDefault="00D125D4" w:rsidP="00D125D4">
      <w:pPr>
        <w:spacing w:line="360" w:lineRule="auto"/>
        <w:ind w:firstLine="567"/>
        <w:rPr>
          <w:color w:val="000000"/>
        </w:rPr>
      </w:pPr>
      <w:r>
        <w:rPr>
          <w:color w:val="000000"/>
        </w:rPr>
        <w:t xml:space="preserve">CSS (sigla para Cascading Style Sheet) é uma linguagem de folhas de estilo utilizada para definir como os documentos escritos na linguagem de marcação devem ser apresentados aos usuários. O CSS foi desenvolvido pelo W3C em 1996 com o </w:t>
      </w:r>
      <w:r>
        <w:rPr>
          <w:color w:val="000000"/>
        </w:rPr>
        <w:lastRenderedPageBreak/>
        <w:t>objetivo de estilizar o site, já que o HTML não possui tags que ajudam a formatar a página.</w:t>
      </w:r>
    </w:p>
    <w:p w14:paraId="3F3BD090" w14:textId="77777777" w:rsidR="00D125D4" w:rsidRDefault="00D125D4" w:rsidP="00D125D4">
      <w:pPr>
        <w:spacing w:line="360" w:lineRule="auto"/>
        <w:ind w:firstLine="567"/>
      </w:pPr>
      <w:r>
        <w:t>XAMPP (</w:t>
      </w:r>
      <w:r w:rsidRPr="00CF27B9">
        <w:t>sigla para Apache, MySQL, PHP e Pearl, sendo o X inicial para identificar que esta ferramenta é multiplataforma (fu</w:t>
      </w:r>
      <w:r>
        <w:t xml:space="preserve">nciona em Windows, Linux e Mac) </w:t>
      </w:r>
      <w:r w:rsidRPr="00732412">
        <w:t>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14:paraId="74BD00FF" w14:textId="77777777" w:rsidR="00D125D4" w:rsidRDefault="00D125D4" w:rsidP="00D125D4">
      <w:pPr>
        <w:spacing w:line="360" w:lineRule="auto"/>
        <w:ind w:firstLine="567"/>
      </w:pPr>
      <w:r>
        <w:t>JAVASCRIPT</w:t>
      </w:r>
      <w:r w:rsidRPr="00CF27B9">
        <w:t xml:space="preserve">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w:t>
      </w:r>
      <w:r>
        <w:t xml:space="preserve"> O</w:t>
      </w:r>
      <w:r w:rsidRPr="00CF27B9">
        <w:t xml:space="preserve">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14:paraId="73B56775" w14:textId="169792FE" w:rsidR="00397367" w:rsidRDefault="00D125D4" w:rsidP="00D125D4">
      <w:pPr>
        <w:spacing w:line="360" w:lineRule="auto"/>
        <w:ind w:firstLine="567"/>
        <w:rPr>
          <w:b/>
          <w:color w:val="000000"/>
          <w:sz w:val="28"/>
          <w:szCs w:val="28"/>
        </w:rPr>
      </w:pPr>
      <w:r w:rsidRPr="000B799F">
        <w:t xml:space="preserve">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w:t>
      </w:r>
      <w:r>
        <w:t xml:space="preserve">É </w:t>
      </w:r>
      <w:r w:rsidRPr="000B799F">
        <w:t>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14:paraId="114EF309" w14:textId="77777777" w:rsidR="00397367" w:rsidRDefault="00397367">
      <w:pPr>
        <w:spacing w:line="360" w:lineRule="auto"/>
        <w:ind w:firstLine="0"/>
        <w:rPr>
          <w:b/>
          <w:color w:val="000000"/>
          <w:sz w:val="28"/>
          <w:szCs w:val="28"/>
        </w:rPr>
      </w:pPr>
    </w:p>
    <w:p w14:paraId="1CCE59BE" w14:textId="77777777" w:rsidR="00397367" w:rsidRDefault="00397367">
      <w:pPr>
        <w:spacing w:line="360" w:lineRule="auto"/>
        <w:ind w:firstLine="0"/>
        <w:rPr>
          <w:b/>
          <w:color w:val="000000"/>
          <w:sz w:val="28"/>
          <w:szCs w:val="28"/>
        </w:rPr>
      </w:pPr>
    </w:p>
    <w:p w14:paraId="33558DB7" w14:textId="77777777" w:rsidR="00397367" w:rsidRDefault="00153776">
      <w:pPr>
        <w:pStyle w:val="Ttulo1"/>
        <w:spacing w:line="360" w:lineRule="auto"/>
      </w:pPr>
      <w:bookmarkStart w:id="16" w:name="_Toc119164367"/>
      <w:r>
        <w:lastRenderedPageBreak/>
        <w:t xml:space="preserve">5 DOCUMENTAÇÃO </w:t>
      </w:r>
      <w:r>
        <w:rPr>
          <w:sz w:val="38"/>
          <w:szCs w:val="38"/>
        </w:rPr>
        <w:t>do projeto</w:t>
      </w:r>
      <w:bookmarkEnd w:id="16"/>
    </w:p>
    <w:p w14:paraId="742A6817" w14:textId="77777777" w:rsidR="00397367" w:rsidRDefault="00397367">
      <w:pPr>
        <w:ind w:firstLine="0"/>
        <w:rPr>
          <w:b/>
          <w:color w:val="FF0000"/>
        </w:rPr>
      </w:pPr>
    </w:p>
    <w:p w14:paraId="19E8268E" w14:textId="77777777" w:rsidR="00397367" w:rsidRDefault="00397367">
      <w:pPr>
        <w:ind w:firstLine="0"/>
        <w:rPr>
          <w:b/>
          <w:color w:val="FF0000"/>
        </w:rPr>
      </w:pPr>
    </w:p>
    <w:p w14:paraId="7A1BD426" w14:textId="77777777" w:rsidR="00397367" w:rsidRDefault="00153776">
      <w:pPr>
        <w:pStyle w:val="Ttulo2"/>
        <w:spacing w:before="0" w:after="0"/>
      </w:pPr>
      <w:bookmarkStart w:id="17" w:name="_Toc119164368"/>
      <w:r>
        <w:t>5.1 Requisitos</w:t>
      </w:r>
      <w:bookmarkEnd w:id="17"/>
      <w:r>
        <w:t xml:space="preserve"> </w:t>
      </w:r>
    </w:p>
    <w:p w14:paraId="18A6A959" w14:textId="77777777" w:rsidR="00397367" w:rsidRDefault="00153776">
      <w:pPr>
        <w:tabs>
          <w:tab w:val="left" w:pos="0"/>
        </w:tabs>
        <w:spacing w:line="360" w:lineRule="auto"/>
        <w:ind w:firstLine="0"/>
      </w:pPr>
      <w:r>
        <w:tab/>
      </w:r>
    </w:p>
    <w:p w14:paraId="4CBB7267" w14:textId="77777777" w:rsidR="00397367" w:rsidRDefault="00397367">
      <w:pPr>
        <w:tabs>
          <w:tab w:val="left" w:pos="0"/>
        </w:tabs>
        <w:spacing w:line="360" w:lineRule="auto"/>
        <w:ind w:firstLine="0"/>
      </w:pPr>
    </w:p>
    <w:p w14:paraId="4E20C6AA" w14:textId="77777777" w:rsidR="00397367" w:rsidRDefault="00153776">
      <w:pPr>
        <w:pStyle w:val="Ttulo2"/>
        <w:spacing w:before="0" w:after="0"/>
      </w:pPr>
      <w:bookmarkStart w:id="18" w:name="_Toc119164369"/>
      <w:r>
        <w:t>5.1.1 Requisitos funcionais</w:t>
      </w:r>
      <w:bookmarkEnd w:id="18"/>
    </w:p>
    <w:p w14:paraId="5A723B27" w14:textId="77777777" w:rsidR="00397367" w:rsidRDefault="00153776">
      <w:pPr>
        <w:tabs>
          <w:tab w:val="left" w:pos="0"/>
        </w:tabs>
        <w:spacing w:line="360" w:lineRule="auto"/>
        <w:ind w:firstLine="0"/>
      </w:pPr>
      <w:r>
        <w:tab/>
      </w:r>
    </w:p>
    <w:p w14:paraId="6B542760" w14:textId="77777777" w:rsidR="00397367" w:rsidRDefault="00153776">
      <w:pPr>
        <w:pStyle w:val="Ttulo3"/>
        <w:spacing w:before="0" w:after="0" w:line="360" w:lineRule="auto"/>
      </w:pPr>
      <w:bookmarkStart w:id="19" w:name="_Toc119164370"/>
      <w:r>
        <w:rPr>
          <w:b/>
        </w:rPr>
        <w:t>5.1.2 Requisitos não funcionais</w:t>
      </w:r>
      <w:bookmarkEnd w:id="19"/>
      <w:r>
        <w:rPr>
          <w:b/>
        </w:rPr>
        <w:t xml:space="preserve"> </w:t>
      </w:r>
    </w:p>
    <w:p w14:paraId="16777069" w14:textId="77777777" w:rsidR="00397367" w:rsidRDefault="00153776">
      <w:pPr>
        <w:tabs>
          <w:tab w:val="left" w:pos="0"/>
        </w:tabs>
        <w:spacing w:line="360" w:lineRule="auto"/>
        <w:ind w:firstLine="0"/>
      </w:pPr>
      <w:r>
        <w:tab/>
      </w:r>
    </w:p>
    <w:p w14:paraId="7F201A39" w14:textId="77777777" w:rsidR="00397367" w:rsidRDefault="00397367">
      <w:pPr>
        <w:widowControl/>
        <w:spacing w:line="240" w:lineRule="auto"/>
        <w:ind w:firstLine="0"/>
        <w:jc w:val="left"/>
        <w:rPr>
          <w:rFonts w:ascii="Calibri" w:eastAsia="Calibri" w:hAnsi="Calibri" w:cs="Calibri"/>
        </w:rPr>
      </w:pPr>
    </w:p>
    <w:p w14:paraId="0D9AF1C0" w14:textId="77777777" w:rsidR="00397367" w:rsidRDefault="00397367">
      <w:pPr>
        <w:spacing w:line="360" w:lineRule="auto"/>
        <w:ind w:firstLine="0"/>
        <w:rPr>
          <w:bCs/>
        </w:rPr>
      </w:pPr>
    </w:p>
    <w:p w14:paraId="0C38FBBD" w14:textId="77777777" w:rsidR="00397367" w:rsidRDefault="00153776">
      <w:pPr>
        <w:spacing w:line="360" w:lineRule="auto"/>
        <w:ind w:firstLine="0"/>
        <w:rPr>
          <w:bCs/>
          <w:sz w:val="20"/>
          <w:szCs w:val="20"/>
        </w:rPr>
      </w:pPr>
      <w:r>
        <w:rPr>
          <w:bCs/>
          <w:sz w:val="20"/>
          <w:szCs w:val="20"/>
        </w:rPr>
        <w:t xml:space="preserve">Fonte: </w:t>
      </w:r>
      <w:r>
        <w:rPr>
          <w:bCs/>
          <w:sz w:val="20"/>
          <w:szCs w:val="20"/>
        </w:rPr>
        <w:t>O autor, 2022</w:t>
      </w:r>
    </w:p>
    <w:p w14:paraId="011E42DA" w14:textId="77777777" w:rsidR="00397367" w:rsidRDefault="00397367">
      <w:pPr>
        <w:spacing w:line="360" w:lineRule="auto"/>
        <w:ind w:firstLine="0"/>
        <w:rPr>
          <w:bCs/>
        </w:rPr>
      </w:pPr>
    </w:p>
    <w:p w14:paraId="00F759B9" w14:textId="77777777" w:rsidR="00397367" w:rsidRDefault="00397367">
      <w:pPr>
        <w:spacing w:line="360" w:lineRule="auto"/>
        <w:ind w:firstLine="0"/>
        <w:rPr>
          <w:color w:val="000000"/>
          <w:sz w:val="22"/>
          <w:szCs w:val="22"/>
        </w:rPr>
      </w:pPr>
    </w:p>
    <w:p w14:paraId="2C39CE59" w14:textId="77777777" w:rsidR="00397367" w:rsidRDefault="00397367">
      <w:pPr>
        <w:spacing w:line="360" w:lineRule="auto"/>
        <w:ind w:firstLine="0"/>
        <w:rPr>
          <w:color w:val="000000"/>
          <w:sz w:val="22"/>
          <w:szCs w:val="22"/>
        </w:rPr>
      </w:pPr>
    </w:p>
    <w:p w14:paraId="40ADFDE4" w14:textId="77777777" w:rsidR="00397367" w:rsidRDefault="00397367">
      <w:pPr>
        <w:spacing w:line="360" w:lineRule="auto"/>
        <w:ind w:firstLine="0"/>
        <w:rPr>
          <w:color w:val="000000"/>
          <w:sz w:val="22"/>
          <w:szCs w:val="22"/>
        </w:rPr>
      </w:pPr>
    </w:p>
    <w:p w14:paraId="6DF1DEF1" w14:textId="77777777" w:rsidR="00397367" w:rsidRDefault="00397367">
      <w:pPr>
        <w:spacing w:line="360" w:lineRule="auto"/>
        <w:ind w:firstLine="0"/>
        <w:rPr>
          <w:color w:val="000000"/>
          <w:sz w:val="22"/>
          <w:szCs w:val="22"/>
        </w:rPr>
      </w:pPr>
    </w:p>
    <w:p w14:paraId="7302B43D" w14:textId="77777777" w:rsidR="00397367" w:rsidRDefault="00397367">
      <w:pPr>
        <w:spacing w:line="360" w:lineRule="auto"/>
        <w:ind w:firstLine="0"/>
        <w:rPr>
          <w:color w:val="000000"/>
          <w:sz w:val="22"/>
          <w:szCs w:val="22"/>
        </w:rPr>
      </w:pPr>
    </w:p>
    <w:p w14:paraId="49C98F8E" w14:textId="77777777" w:rsidR="00397367" w:rsidRDefault="00397367">
      <w:pPr>
        <w:spacing w:line="360" w:lineRule="auto"/>
        <w:ind w:firstLine="0"/>
        <w:rPr>
          <w:color w:val="000000"/>
          <w:sz w:val="22"/>
          <w:szCs w:val="22"/>
        </w:rPr>
      </w:pPr>
    </w:p>
    <w:p w14:paraId="54951D1E" w14:textId="77777777" w:rsidR="00397367" w:rsidRDefault="00397367">
      <w:pPr>
        <w:spacing w:line="360" w:lineRule="auto"/>
        <w:ind w:firstLine="0"/>
        <w:rPr>
          <w:color w:val="000000"/>
          <w:sz w:val="22"/>
          <w:szCs w:val="22"/>
        </w:rPr>
      </w:pPr>
    </w:p>
    <w:p w14:paraId="778ADC44" w14:textId="61570FDF" w:rsidR="00397367" w:rsidRDefault="00153776">
      <w:pPr>
        <w:pStyle w:val="Ttulo2"/>
        <w:numPr>
          <w:ilvl w:val="1"/>
          <w:numId w:val="2"/>
        </w:numPr>
        <w:spacing w:before="0" w:after="0"/>
      </w:pPr>
      <w:r>
        <w:lastRenderedPageBreak/>
        <w:t xml:space="preserve"> </w:t>
      </w:r>
      <w:bookmarkStart w:id="20" w:name="_Toc119164371"/>
      <w:r>
        <w:t>Diagrama de Contexto</w:t>
      </w:r>
      <w:bookmarkEnd w:id="20"/>
    </w:p>
    <w:p w14:paraId="25310AC6" w14:textId="28671A10" w:rsidR="00397367" w:rsidRDefault="00370CD1">
      <w:pPr>
        <w:spacing w:line="360" w:lineRule="auto"/>
        <w:rPr>
          <w:color w:val="000000"/>
        </w:rPr>
      </w:pPr>
      <w:r>
        <w:rPr>
          <w:noProof/>
          <w:color w:val="000000"/>
        </w:rPr>
        <w:drawing>
          <wp:anchor distT="0" distB="0" distL="114300" distR="114300" simplePos="0" relativeHeight="251658240" behindDoc="0" locked="0" layoutInCell="1" allowOverlap="1" wp14:anchorId="049EFD5D" wp14:editId="6B7ABB86">
            <wp:simplePos x="0" y="0"/>
            <wp:positionH relativeFrom="column">
              <wp:posOffset>167640</wp:posOffset>
            </wp:positionH>
            <wp:positionV relativeFrom="paragraph">
              <wp:posOffset>217805</wp:posOffset>
            </wp:positionV>
            <wp:extent cx="4412721" cy="3838575"/>
            <wp:effectExtent l="0" t="0" r="698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ntexto.JPG"/>
                    <pic:cNvPicPr/>
                  </pic:nvPicPr>
                  <pic:blipFill>
                    <a:blip r:embed="rId8">
                      <a:extLst>
                        <a:ext uri="{28A0092B-C50C-407E-A947-70E740481C1C}">
                          <a14:useLocalDpi xmlns:a14="http://schemas.microsoft.com/office/drawing/2010/main" val="0"/>
                        </a:ext>
                      </a:extLst>
                    </a:blip>
                    <a:stretch>
                      <a:fillRect/>
                    </a:stretch>
                  </pic:blipFill>
                  <pic:spPr>
                    <a:xfrm>
                      <a:off x="0" y="0"/>
                      <a:ext cx="4412721" cy="3838575"/>
                    </a:xfrm>
                    <a:prstGeom prst="rect">
                      <a:avLst/>
                    </a:prstGeom>
                  </pic:spPr>
                </pic:pic>
              </a:graphicData>
            </a:graphic>
          </wp:anchor>
        </w:drawing>
      </w:r>
    </w:p>
    <w:p w14:paraId="65772153" w14:textId="43EA208C" w:rsidR="00397367" w:rsidRDefault="00397367">
      <w:pPr>
        <w:spacing w:line="360" w:lineRule="auto"/>
        <w:ind w:firstLine="141"/>
        <w:rPr>
          <w:color w:val="000000"/>
        </w:rPr>
      </w:pPr>
    </w:p>
    <w:p w14:paraId="24E9D009" w14:textId="543BA91A" w:rsidR="00370CD1" w:rsidRDefault="00370CD1">
      <w:pPr>
        <w:ind w:firstLine="0"/>
        <w:rPr>
          <w:b/>
          <w:sz w:val="20"/>
          <w:szCs w:val="20"/>
        </w:rPr>
      </w:pPr>
    </w:p>
    <w:p w14:paraId="5A416E98" w14:textId="64644D40" w:rsidR="00370CD1" w:rsidRDefault="00370CD1">
      <w:pPr>
        <w:ind w:firstLine="0"/>
        <w:rPr>
          <w:b/>
          <w:sz w:val="20"/>
          <w:szCs w:val="20"/>
        </w:rPr>
      </w:pPr>
    </w:p>
    <w:p w14:paraId="555DE395" w14:textId="23EFA5C1" w:rsidR="00370CD1" w:rsidRDefault="00370CD1">
      <w:pPr>
        <w:ind w:firstLine="0"/>
        <w:rPr>
          <w:b/>
          <w:sz w:val="20"/>
          <w:szCs w:val="20"/>
        </w:rPr>
      </w:pPr>
    </w:p>
    <w:p w14:paraId="72D8FBD6" w14:textId="3CAA8EE5" w:rsidR="00370CD1" w:rsidRDefault="00370CD1">
      <w:pPr>
        <w:ind w:firstLine="0"/>
        <w:rPr>
          <w:b/>
          <w:sz w:val="20"/>
          <w:szCs w:val="20"/>
        </w:rPr>
      </w:pPr>
    </w:p>
    <w:p w14:paraId="3D30BDBB" w14:textId="471CE0CE" w:rsidR="00370CD1" w:rsidRDefault="00370CD1">
      <w:pPr>
        <w:ind w:firstLine="0"/>
        <w:rPr>
          <w:b/>
          <w:sz w:val="20"/>
          <w:szCs w:val="20"/>
        </w:rPr>
      </w:pPr>
    </w:p>
    <w:p w14:paraId="0898749F" w14:textId="54F45941" w:rsidR="00370CD1" w:rsidRDefault="00370CD1">
      <w:pPr>
        <w:ind w:firstLine="0"/>
        <w:rPr>
          <w:b/>
          <w:sz w:val="20"/>
          <w:szCs w:val="20"/>
        </w:rPr>
      </w:pPr>
    </w:p>
    <w:p w14:paraId="330D0E44" w14:textId="5EDB013A" w:rsidR="00370CD1" w:rsidRDefault="00370CD1">
      <w:pPr>
        <w:ind w:firstLine="0"/>
        <w:rPr>
          <w:b/>
          <w:sz w:val="20"/>
          <w:szCs w:val="20"/>
        </w:rPr>
      </w:pPr>
    </w:p>
    <w:p w14:paraId="69A5E037" w14:textId="04528B2E" w:rsidR="00370CD1" w:rsidRDefault="00370CD1">
      <w:pPr>
        <w:ind w:firstLine="0"/>
        <w:rPr>
          <w:b/>
          <w:sz w:val="20"/>
          <w:szCs w:val="20"/>
        </w:rPr>
      </w:pPr>
    </w:p>
    <w:p w14:paraId="32B5CF0C" w14:textId="0341AE60" w:rsidR="00370CD1" w:rsidRDefault="00370CD1">
      <w:pPr>
        <w:ind w:firstLine="0"/>
        <w:rPr>
          <w:b/>
          <w:sz w:val="20"/>
          <w:szCs w:val="20"/>
        </w:rPr>
      </w:pPr>
    </w:p>
    <w:p w14:paraId="3B1FDCB3" w14:textId="30C5DDCB" w:rsidR="00370CD1" w:rsidRDefault="00370CD1">
      <w:pPr>
        <w:ind w:firstLine="0"/>
        <w:rPr>
          <w:b/>
          <w:sz w:val="20"/>
          <w:szCs w:val="20"/>
        </w:rPr>
      </w:pPr>
    </w:p>
    <w:p w14:paraId="6ADA217F" w14:textId="37C3BC68" w:rsidR="00370CD1" w:rsidRDefault="00370CD1">
      <w:pPr>
        <w:ind w:firstLine="0"/>
        <w:rPr>
          <w:b/>
          <w:sz w:val="20"/>
          <w:szCs w:val="20"/>
        </w:rPr>
      </w:pPr>
    </w:p>
    <w:p w14:paraId="1C86A001" w14:textId="662C7A61" w:rsidR="00370CD1" w:rsidRDefault="00370CD1">
      <w:pPr>
        <w:ind w:firstLine="0"/>
        <w:rPr>
          <w:b/>
          <w:sz w:val="20"/>
          <w:szCs w:val="20"/>
        </w:rPr>
      </w:pPr>
    </w:p>
    <w:p w14:paraId="0A6E5F3A" w14:textId="6F2D2058" w:rsidR="00370CD1" w:rsidRDefault="00370CD1">
      <w:pPr>
        <w:ind w:firstLine="0"/>
        <w:rPr>
          <w:b/>
          <w:sz w:val="20"/>
          <w:szCs w:val="20"/>
        </w:rPr>
      </w:pPr>
    </w:p>
    <w:p w14:paraId="26464D5D" w14:textId="7E885F99" w:rsidR="00397367" w:rsidRDefault="00153776">
      <w:pPr>
        <w:ind w:firstLine="0"/>
        <w:rPr>
          <w:b/>
          <w:sz w:val="20"/>
          <w:szCs w:val="20"/>
        </w:rPr>
      </w:pPr>
      <w:r>
        <w:rPr>
          <w:b/>
          <w:sz w:val="20"/>
          <w:szCs w:val="20"/>
        </w:rPr>
        <w:t>Fonte: O autor, 2022</w:t>
      </w:r>
    </w:p>
    <w:p w14:paraId="7212A4F3" w14:textId="3CEE0D23" w:rsidR="00397367" w:rsidRDefault="00370CD1">
      <w:r>
        <w:rPr>
          <w:noProof/>
        </w:rPr>
        <w:drawing>
          <wp:anchor distT="0" distB="0" distL="114300" distR="114300" simplePos="0" relativeHeight="251659264" behindDoc="0" locked="0" layoutInCell="1" allowOverlap="1" wp14:anchorId="2F9BFAC4" wp14:editId="4DDAD373">
            <wp:simplePos x="0" y="0"/>
            <wp:positionH relativeFrom="page">
              <wp:align>center</wp:align>
            </wp:positionH>
            <wp:positionV relativeFrom="paragraph">
              <wp:posOffset>80010</wp:posOffset>
            </wp:positionV>
            <wp:extent cx="4836795" cy="685800"/>
            <wp:effectExtent l="0" t="0" r="190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de vida (eu acho).JPG"/>
                    <pic:cNvPicPr/>
                  </pic:nvPicPr>
                  <pic:blipFill>
                    <a:blip r:embed="rId9">
                      <a:extLst>
                        <a:ext uri="{28A0092B-C50C-407E-A947-70E740481C1C}">
                          <a14:useLocalDpi xmlns:a14="http://schemas.microsoft.com/office/drawing/2010/main" val="0"/>
                        </a:ext>
                      </a:extLst>
                    </a:blip>
                    <a:stretch>
                      <a:fillRect/>
                    </a:stretch>
                  </pic:blipFill>
                  <pic:spPr>
                    <a:xfrm>
                      <a:off x="0" y="0"/>
                      <a:ext cx="4836795" cy="685800"/>
                    </a:xfrm>
                    <a:prstGeom prst="rect">
                      <a:avLst/>
                    </a:prstGeom>
                  </pic:spPr>
                </pic:pic>
              </a:graphicData>
            </a:graphic>
            <wp14:sizeRelH relativeFrom="margin">
              <wp14:pctWidth>0</wp14:pctWidth>
            </wp14:sizeRelH>
            <wp14:sizeRelV relativeFrom="margin">
              <wp14:pctHeight>0</wp14:pctHeight>
            </wp14:sizeRelV>
          </wp:anchor>
        </w:drawing>
      </w:r>
    </w:p>
    <w:p w14:paraId="504EF902" w14:textId="1ABF3DC6" w:rsidR="00397367" w:rsidRDefault="00397367">
      <w:pPr>
        <w:ind w:firstLine="0"/>
      </w:pPr>
    </w:p>
    <w:p w14:paraId="00B3AFF3" w14:textId="6A99E306" w:rsidR="00397367" w:rsidRDefault="00397367">
      <w:pPr>
        <w:ind w:firstLine="0"/>
      </w:pPr>
    </w:p>
    <w:p w14:paraId="6A904CA2" w14:textId="59101ECE" w:rsidR="00370CD1" w:rsidRDefault="00370CD1">
      <w:pPr>
        <w:ind w:firstLine="0"/>
      </w:pPr>
    </w:p>
    <w:p w14:paraId="151C9FCE" w14:textId="25E354C8" w:rsidR="00370CD1" w:rsidRDefault="0007019B">
      <w:pPr>
        <w:ind w:firstLine="0"/>
      </w:pPr>
      <w:r>
        <w:rPr>
          <w:noProof/>
        </w:rPr>
        <w:drawing>
          <wp:anchor distT="0" distB="0" distL="114300" distR="114300" simplePos="0" relativeHeight="251660288" behindDoc="1" locked="0" layoutInCell="1" allowOverlap="1" wp14:anchorId="7502C4F6" wp14:editId="0CF32020">
            <wp:simplePos x="0" y="0"/>
            <wp:positionH relativeFrom="page">
              <wp:align>center</wp:align>
            </wp:positionH>
            <wp:positionV relativeFrom="page">
              <wp:posOffset>7496175</wp:posOffset>
            </wp:positionV>
            <wp:extent cx="3305175" cy="2653030"/>
            <wp:effectExtent l="0" t="0" r="9525" b="0"/>
            <wp:wrapTight wrapText="bothSides">
              <wp:wrapPolygon edited="0">
                <wp:start x="0" y="0"/>
                <wp:lineTo x="0" y="21404"/>
                <wp:lineTo x="21538" y="21404"/>
                <wp:lineTo x="215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a de alguma coisa.JPG"/>
                    <pic:cNvPicPr/>
                  </pic:nvPicPr>
                  <pic:blipFill>
                    <a:blip r:embed="rId10">
                      <a:extLst>
                        <a:ext uri="{28A0092B-C50C-407E-A947-70E740481C1C}">
                          <a14:useLocalDpi xmlns:a14="http://schemas.microsoft.com/office/drawing/2010/main" val="0"/>
                        </a:ext>
                      </a:extLst>
                    </a:blip>
                    <a:stretch>
                      <a:fillRect/>
                    </a:stretch>
                  </pic:blipFill>
                  <pic:spPr>
                    <a:xfrm>
                      <a:off x="0" y="0"/>
                      <a:ext cx="3305175" cy="2653030"/>
                    </a:xfrm>
                    <a:prstGeom prst="rect">
                      <a:avLst/>
                    </a:prstGeom>
                  </pic:spPr>
                </pic:pic>
              </a:graphicData>
            </a:graphic>
            <wp14:sizeRelH relativeFrom="margin">
              <wp14:pctWidth>0</wp14:pctWidth>
            </wp14:sizeRelH>
            <wp14:sizeRelV relativeFrom="margin">
              <wp14:pctHeight>0</wp14:pctHeight>
            </wp14:sizeRelV>
          </wp:anchor>
        </w:drawing>
      </w:r>
    </w:p>
    <w:p w14:paraId="767AEF99" w14:textId="5E7411FF" w:rsidR="00370CD1" w:rsidRDefault="00370CD1">
      <w:pPr>
        <w:ind w:firstLine="0"/>
      </w:pPr>
    </w:p>
    <w:p w14:paraId="6396FA7F" w14:textId="0F6ADBC5" w:rsidR="0007019B" w:rsidRDefault="0007019B">
      <w:pPr>
        <w:ind w:firstLine="0"/>
      </w:pPr>
    </w:p>
    <w:p w14:paraId="117DC400" w14:textId="6A9E1E3D" w:rsidR="0007019B" w:rsidRDefault="0007019B">
      <w:pPr>
        <w:ind w:firstLine="0"/>
      </w:pPr>
    </w:p>
    <w:p w14:paraId="4EFAF8FA" w14:textId="62EA36CE" w:rsidR="0007019B" w:rsidRDefault="0007019B">
      <w:pPr>
        <w:ind w:firstLine="0"/>
      </w:pPr>
    </w:p>
    <w:p w14:paraId="4E45777E" w14:textId="74C0B82F" w:rsidR="0007019B" w:rsidRDefault="0007019B">
      <w:pPr>
        <w:ind w:firstLine="0"/>
      </w:pPr>
    </w:p>
    <w:p w14:paraId="2066D2CB" w14:textId="3B88B98F" w:rsidR="0007019B" w:rsidRDefault="0007019B">
      <w:pPr>
        <w:ind w:firstLine="0"/>
      </w:pPr>
    </w:p>
    <w:p w14:paraId="07437500" w14:textId="583BA5BE" w:rsidR="0007019B" w:rsidRDefault="0007019B">
      <w:pPr>
        <w:ind w:firstLine="0"/>
      </w:pPr>
    </w:p>
    <w:p w14:paraId="03524810" w14:textId="1E96D29C" w:rsidR="0007019B" w:rsidRDefault="0007019B">
      <w:pPr>
        <w:ind w:firstLine="0"/>
      </w:pPr>
    </w:p>
    <w:p w14:paraId="1B1A7DFF" w14:textId="5734A8C6" w:rsidR="0007019B" w:rsidRDefault="0007019B">
      <w:pPr>
        <w:ind w:firstLine="0"/>
      </w:pPr>
    </w:p>
    <w:p w14:paraId="1A3B9CFB" w14:textId="1F0897B8" w:rsidR="0007019B" w:rsidRDefault="0007019B">
      <w:pPr>
        <w:ind w:firstLine="0"/>
      </w:pPr>
    </w:p>
    <w:p w14:paraId="27B12871" w14:textId="17AACC13" w:rsidR="0007019B" w:rsidRDefault="0007019B">
      <w:pPr>
        <w:ind w:firstLine="0"/>
      </w:pPr>
    </w:p>
    <w:p w14:paraId="0E63B305" w14:textId="037869E2" w:rsidR="0007019B" w:rsidRDefault="0007019B">
      <w:pPr>
        <w:ind w:firstLine="0"/>
      </w:pPr>
    </w:p>
    <w:p w14:paraId="3D82A3EC" w14:textId="77777777" w:rsidR="0007019B" w:rsidRDefault="0007019B">
      <w:pPr>
        <w:ind w:firstLine="0"/>
      </w:pPr>
    </w:p>
    <w:p w14:paraId="0871B82D" w14:textId="6292554E" w:rsidR="00397367" w:rsidRDefault="00153776">
      <w:pPr>
        <w:pStyle w:val="Ttulo2"/>
        <w:numPr>
          <w:ilvl w:val="1"/>
          <w:numId w:val="2"/>
        </w:numPr>
      </w:pPr>
      <w:bookmarkStart w:id="21" w:name="_Toc119164372"/>
      <w:bookmarkStart w:id="22" w:name="_GoBack"/>
      <w:bookmarkEnd w:id="22"/>
      <w:r>
        <w:t>Diagrama de Fluxo de dados</w:t>
      </w:r>
      <w:bookmarkEnd w:id="21"/>
    </w:p>
    <w:p w14:paraId="0DB340FD" w14:textId="3570309B" w:rsidR="00397367" w:rsidRDefault="00397367">
      <w:pPr>
        <w:ind w:firstLine="0"/>
      </w:pPr>
    </w:p>
    <w:p w14:paraId="30D0D016" w14:textId="77777777" w:rsidR="00397367" w:rsidRDefault="00153776">
      <w:r>
        <w:t xml:space="preserve">     </w:t>
      </w:r>
      <w:r>
        <w:rPr>
          <w:b/>
          <w:sz w:val="20"/>
          <w:szCs w:val="20"/>
        </w:rPr>
        <w:t>Fonte: O autor, 2022</w:t>
      </w:r>
    </w:p>
    <w:p w14:paraId="55CBB797" w14:textId="77777777" w:rsidR="00397367" w:rsidRDefault="00397367">
      <w:pPr>
        <w:rPr>
          <w:b/>
          <w:sz w:val="20"/>
          <w:szCs w:val="20"/>
        </w:rPr>
      </w:pPr>
    </w:p>
    <w:p w14:paraId="034F0B04" w14:textId="77777777" w:rsidR="00397367" w:rsidRDefault="00397367">
      <w:pPr>
        <w:rPr>
          <w:b/>
          <w:sz w:val="20"/>
          <w:szCs w:val="20"/>
        </w:rPr>
      </w:pPr>
    </w:p>
    <w:p w14:paraId="0A664A82" w14:textId="77777777" w:rsidR="00397367" w:rsidRDefault="00397367">
      <w:pPr>
        <w:rPr>
          <w:b/>
          <w:sz w:val="20"/>
          <w:szCs w:val="20"/>
        </w:rPr>
      </w:pPr>
    </w:p>
    <w:p w14:paraId="11451D98" w14:textId="77777777" w:rsidR="00397367" w:rsidRDefault="00397367">
      <w:pPr>
        <w:rPr>
          <w:b/>
          <w:sz w:val="20"/>
          <w:szCs w:val="20"/>
        </w:rPr>
      </w:pPr>
    </w:p>
    <w:p w14:paraId="238D1BD0" w14:textId="77777777" w:rsidR="00397367" w:rsidRDefault="00397367">
      <w:pPr>
        <w:rPr>
          <w:b/>
          <w:sz w:val="20"/>
          <w:szCs w:val="20"/>
        </w:rPr>
      </w:pPr>
    </w:p>
    <w:p w14:paraId="7770CFB7" w14:textId="77777777" w:rsidR="00397367" w:rsidRDefault="00397367">
      <w:pPr>
        <w:rPr>
          <w:b/>
          <w:sz w:val="20"/>
          <w:szCs w:val="20"/>
        </w:rPr>
      </w:pPr>
    </w:p>
    <w:p w14:paraId="3DDD9D2C" w14:textId="77777777" w:rsidR="00397367" w:rsidRDefault="00397367">
      <w:pPr>
        <w:rPr>
          <w:b/>
          <w:sz w:val="20"/>
          <w:szCs w:val="20"/>
        </w:rPr>
      </w:pPr>
    </w:p>
    <w:p w14:paraId="79E3829D" w14:textId="77777777" w:rsidR="00397367" w:rsidRDefault="00397367">
      <w:pPr>
        <w:rPr>
          <w:b/>
          <w:sz w:val="20"/>
          <w:szCs w:val="20"/>
        </w:rPr>
      </w:pPr>
    </w:p>
    <w:p w14:paraId="2816B4E0" w14:textId="77777777" w:rsidR="00397367" w:rsidRDefault="00397367">
      <w:pPr>
        <w:rPr>
          <w:b/>
          <w:sz w:val="20"/>
          <w:szCs w:val="20"/>
        </w:rPr>
      </w:pPr>
    </w:p>
    <w:p w14:paraId="0A25C853" w14:textId="77777777" w:rsidR="00397367" w:rsidRDefault="00153776">
      <w:pPr>
        <w:pStyle w:val="Ttulo2"/>
        <w:numPr>
          <w:ilvl w:val="1"/>
          <w:numId w:val="2"/>
        </w:numPr>
        <w:ind w:left="578" w:hanging="578"/>
      </w:pPr>
      <w:bookmarkStart w:id="23" w:name="_Toc119164373"/>
      <w:r>
        <w:t>Diagrama de Entidade e relacionamento</w:t>
      </w:r>
      <w:bookmarkEnd w:id="23"/>
    </w:p>
    <w:p w14:paraId="6682CE8C" w14:textId="77777777" w:rsidR="00397367" w:rsidRDefault="00397367">
      <w:pPr>
        <w:ind w:firstLine="0"/>
      </w:pPr>
    </w:p>
    <w:p w14:paraId="433ACC1E" w14:textId="77777777" w:rsidR="00397367" w:rsidRDefault="00153776">
      <w:pPr>
        <w:ind w:firstLine="0"/>
      </w:pPr>
      <w:r>
        <w:t xml:space="preserve"> </w:t>
      </w:r>
      <w:r>
        <w:rPr>
          <w:b/>
          <w:sz w:val="20"/>
          <w:szCs w:val="20"/>
        </w:rPr>
        <w:t>Fonte: O autor, 2022</w:t>
      </w:r>
    </w:p>
    <w:p w14:paraId="41B56D05" w14:textId="77777777" w:rsidR="00397367" w:rsidRDefault="00397367">
      <w:pPr>
        <w:tabs>
          <w:tab w:val="left" w:pos="0"/>
        </w:tabs>
        <w:ind w:firstLine="0"/>
      </w:pPr>
    </w:p>
    <w:p w14:paraId="682435A7" w14:textId="77777777" w:rsidR="00397367" w:rsidRDefault="00397367">
      <w:pPr>
        <w:tabs>
          <w:tab w:val="left" w:pos="0"/>
        </w:tabs>
        <w:ind w:firstLine="0"/>
      </w:pPr>
    </w:p>
    <w:p w14:paraId="502B2388" w14:textId="77777777" w:rsidR="00397367" w:rsidRDefault="00397367">
      <w:pPr>
        <w:tabs>
          <w:tab w:val="left" w:pos="0"/>
        </w:tabs>
        <w:ind w:firstLine="0"/>
      </w:pPr>
    </w:p>
    <w:p w14:paraId="21FEE669" w14:textId="77777777" w:rsidR="00397367" w:rsidRDefault="00153776">
      <w:pPr>
        <w:pStyle w:val="Ttulo2"/>
        <w:numPr>
          <w:ilvl w:val="1"/>
          <w:numId w:val="2"/>
        </w:numPr>
        <w:ind w:left="578" w:hanging="578"/>
      </w:pPr>
      <w:bookmarkStart w:id="24" w:name="_Toc119164374"/>
      <w:r>
        <w:lastRenderedPageBreak/>
        <w:t>Dicionário de Dados</w:t>
      </w:r>
      <w:bookmarkEnd w:id="24"/>
    </w:p>
    <w:p w14:paraId="4ADA00FE" w14:textId="77777777" w:rsidR="00397367" w:rsidRDefault="00397367">
      <w:pPr>
        <w:tabs>
          <w:tab w:val="left" w:pos="0"/>
        </w:tabs>
        <w:spacing w:before="240" w:line="360" w:lineRule="auto"/>
        <w:ind w:firstLine="0"/>
      </w:pPr>
    </w:p>
    <w:p w14:paraId="2864E89E" w14:textId="77777777" w:rsidR="00397367" w:rsidRDefault="00153776">
      <w:pPr>
        <w:ind w:firstLine="0"/>
        <w:rPr>
          <w:b/>
          <w:sz w:val="20"/>
          <w:szCs w:val="20"/>
        </w:rPr>
      </w:pPr>
      <w:r>
        <w:rPr>
          <w:b/>
          <w:sz w:val="20"/>
          <w:szCs w:val="20"/>
        </w:rPr>
        <w:t>Fonte: O autor, 2022</w:t>
      </w:r>
    </w:p>
    <w:p w14:paraId="423CAECB" w14:textId="77777777" w:rsidR="00397367" w:rsidRDefault="00397367">
      <w:pPr>
        <w:ind w:firstLine="0"/>
      </w:pPr>
    </w:p>
    <w:p w14:paraId="2D0A80D5" w14:textId="77777777" w:rsidR="00397367" w:rsidRDefault="00397367">
      <w:pPr>
        <w:ind w:firstLine="0"/>
      </w:pPr>
    </w:p>
    <w:p w14:paraId="06FD321D" w14:textId="77777777" w:rsidR="00397367" w:rsidRDefault="00397367">
      <w:pPr>
        <w:ind w:firstLine="0"/>
      </w:pPr>
    </w:p>
    <w:p w14:paraId="3A7847FF" w14:textId="77777777" w:rsidR="00397367" w:rsidRDefault="00397367">
      <w:pPr>
        <w:ind w:firstLine="0"/>
      </w:pPr>
    </w:p>
    <w:p w14:paraId="336EC3B9" w14:textId="77777777" w:rsidR="00397367" w:rsidRDefault="00397367">
      <w:pPr>
        <w:ind w:firstLine="0"/>
      </w:pPr>
    </w:p>
    <w:p w14:paraId="3B5771FD" w14:textId="77777777" w:rsidR="00397367" w:rsidRDefault="00397367">
      <w:pPr>
        <w:ind w:firstLine="0"/>
      </w:pPr>
    </w:p>
    <w:p w14:paraId="24BCD253" w14:textId="77777777" w:rsidR="00397367" w:rsidRDefault="00397367">
      <w:pPr>
        <w:ind w:firstLine="0"/>
      </w:pPr>
    </w:p>
    <w:p w14:paraId="7ADD84B4" w14:textId="77777777" w:rsidR="00397367" w:rsidRDefault="00153776">
      <w:pPr>
        <w:pStyle w:val="Ttulo2"/>
        <w:numPr>
          <w:ilvl w:val="1"/>
          <w:numId w:val="3"/>
        </w:numPr>
      </w:pPr>
      <w:bookmarkStart w:id="25" w:name="_Toc119164375"/>
      <w:r>
        <w:t xml:space="preserve">Diagrama </w:t>
      </w:r>
      <w:r>
        <w:t>de Caso de Uso</w:t>
      </w:r>
      <w:bookmarkEnd w:id="25"/>
    </w:p>
    <w:p w14:paraId="1F38E355" w14:textId="77777777" w:rsidR="00397367" w:rsidRDefault="00153776">
      <w:pPr>
        <w:tabs>
          <w:tab w:val="left" w:pos="-5"/>
        </w:tabs>
        <w:ind w:left="720" w:hanging="861"/>
        <w:rPr>
          <w:b/>
          <w:sz w:val="20"/>
          <w:szCs w:val="20"/>
        </w:rPr>
      </w:pPr>
      <w:bookmarkStart w:id="26" w:name="_heading=h.44sinio"/>
      <w:bookmarkEnd w:id="26"/>
      <w:r>
        <w:rPr>
          <w:b/>
          <w:sz w:val="20"/>
          <w:szCs w:val="20"/>
        </w:rPr>
        <w:t>Fonte: O autor, 2022</w:t>
      </w:r>
    </w:p>
    <w:p w14:paraId="6475E3C2" w14:textId="77777777" w:rsidR="00397367" w:rsidRDefault="00397367">
      <w:pPr>
        <w:tabs>
          <w:tab w:val="left" w:pos="-5"/>
        </w:tabs>
        <w:ind w:left="720" w:hanging="861"/>
        <w:rPr>
          <w:b/>
          <w:sz w:val="20"/>
          <w:szCs w:val="20"/>
        </w:rPr>
      </w:pPr>
    </w:p>
    <w:p w14:paraId="19AF65F1" w14:textId="77777777" w:rsidR="00397367" w:rsidRDefault="00397367">
      <w:pPr>
        <w:tabs>
          <w:tab w:val="left" w:pos="-5"/>
        </w:tabs>
        <w:ind w:left="720" w:hanging="861"/>
        <w:rPr>
          <w:b/>
          <w:sz w:val="20"/>
          <w:szCs w:val="20"/>
        </w:rPr>
      </w:pPr>
    </w:p>
    <w:p w14:paraId="78E68791" w14:textId="77777777" w:rsidR="00397367" w:rsidRDefault="00397367">
      <w:pPr>
        <w:tabs>
          <w:tab w:val="left" w:pos="-5"/>
        </w:tabs>
        <w:ind w:left="720" w:hanging="861"/>
        <w:rPr>
          <w:b/>
          <w:sz w:val="20"/>
          <w:szCs w:val="20"/>
        </w:rPr>
      </w:pPr>
    </w:p>
    <w:p w14:paraId="3EEBCEA5" w14:textId="77777777" w:rsidR="00397367" w:rsidRDefault="00153776">
      <w:pPr>
        <w:tabs>
          <w:tab w:val="left" w:pos="-5"/>
        </w:tabs>
        <w:ind w:left="720" w:hanging="861"/>
      </w:pPr>
      <w:r>
        <w:t>DIAGRAMA 02</w:t>
      </w:r>
    </w:p>
    <w:p w14:paraId="77636B47" w14:textId="77777777" w:rsidR="00397367" w:rsidRDefault="00397367">
      <w:pPr>
        <w:tabs>
          <w:tab w:val="left" w:pos="709"/>
        </w:tabs>
        <w:ind w:firstLine="0"/>
      </w:pPr>
    </w:p>
    <w:p w14:paraId="3C176CBE" w14:textId="77777777" w:rsidR="00397367" w:rsidRDefault="00153776">
      <w:pPr>
        <w:rPr>
          <w:b/>
          <w:sz w:val="20"/>
          <w:szCs w:val="20"/>
        </w:rPr>
      </w:pPr>
      <w:r>
        <w:rPr>
          <w:b/>
          <w:sz w:val="20"/>
          <w:szCs w:val="20"/>
        </w:rPr>
        <w:t>Fonte: O autor, 2022</w:t>
      </w:r>
    </w:p>
    <w:p w14:paraId="69B388DE" w14:textId="77777777" w:rsidR="00397367" w:rsidRDefault="00153776">
      <w:pPr>
        <w:pStyle w:val="Ttulo3"/>
        <w:numPr>
          <w:ilvl w:val="2"/>
          <w:numId w:val="3"/>
        </w:numPr>
      </w:pPr>
      <w:bookmarkStart w:id="27" w:name="_Toc119164376"/>
      <w:r>
        <w:t>Cadastrar</w:t>
      </w:r>
      <w:bookmarkEnd w:id="27"/>
    </w:p>
    <w:p w14:paraId="2796904E" w14:textId="77777777" w:rsidR="00397367" w:rsidRDefault="00397367">
      <w:pPr>
        <w:ind w:firstLine="0"/>
        <w:rPr>
          <w:b/>
        </w:rPr>
      </w:pPr>
    </w:p>
    <w:p w14:paraId="562ACA24" w14:textId="77777777" w:rsidR="00397367" w:rsidRDefault="00153776">
      <w:pPr>
        <w:pStyle w:val="Ttulo3"/>
        <w:numPr>
          <w:ilvl w:val="2"/>
          <w:numId w:val="3"/>
        </w:numPr>
      </w:pPr>
      <w:bookmarkStart w:id="28" w:name="_heading=h.vsohz8hitavy"/>
      <w:bookmarkStart w:id="29" w:name="_Toc119164377"/>
      <w:bookmarkEnd w:id="28"/>
      <w:r>
        <w:t>Logar</w:t>
      </w:r>
      <w:bookmarkEnd w:id="29"/>
    </w:p>
    <w:p w14:paraId="42999DB2" w14:textId="77777777" w:rsidR="00397367" w:rsidRDefault="00397367">
      <w:pPr>
        <w:tabs>
          <w:tab w:val="left" w:pos="709"/>
        </w:tabs>
        <w:ind w:firstLine="0"/>
        <w:rPr>
          <w:b/>
        </w:rPr>
      </w:pPr>
    </w:p>
    <w:p w14:paraId="1A438E9B" w14:textId="77777777" w:rsidR="00397367" w:rsidRDefault="00153776">
      <w:pPr>
        <w:pStyle w:val="Ttulo3"/>
        <w:numPr>
          <w:ilvl w:val="2"/>
          <w:numId w:val="3"/>
        </w:numPr>
      </w:pPr>
      <w:bookmarkStart w:id="30" w:name="_heading=h.w4pjqu5od5l"/>
      <w:bookmarkStart w:id="31" w:name="_Toc119164378"/>
      <w:bookmarkEnd w:id="30"/>
      <w:r>
        <w:lastRenderedPageBreak/>
        <w:t>Cadastro de funcionário/profissional</w:t>
      </w:r>
      <w:bookmarkEnd w:id="31"/>
    </w:p>
    <w:p w14:paraId="2CC29B17" w14:textId="77777777" w:rsidR="00397367" w:rsidRDefault="00397367">
      <w:pPr>
        <w:tabs>
          <w:tab w:val="left" w:pos="709"/>
        </w:tabs>
        <w:ind w:firstLine="0"/>
      </w:pPr>
    </w:p>
    <w:p w14:paraId="40C47F79" w14:textId="77777777" w:rsidR="00397367" w:rsidRDefault="00397367">
      <w:pPr>
        <w:tabs>
          <w:tab w:val="left" w:pos="709"/>
        </w:tabs>
        <w:ind w:firstLine="0"/>
      </w:pPr>
    </w:p>
    <w:p w14:paraId="4D5B0EB0" w14:textId="77777777" w:rsidR="00397367" w:rsidRDefault="00153776">
      <w:pPr>
        <w:pStyle w:val="Ttulo3"/>
        <w:numPr>
          <w:ilvl w:val="2"/>
          <w:numId w:val="3"/>
        </w:numPr>
        <w:spacing w:after="0" w:line="240" w:lineRule="auto"/>
      </w:pPr>
      <w:bookmarkStart w:id="32" w:name="_heading=h.iimt9dgudcin"/>
      <w:bookmarkStart w:id="33" w:name="_Toc119164379"/>
      <w:bookmarkEnd w:id="32"/>
      <w:r>
        <w:t>Consultar profissionais</w:t>
      </w:r>
      <w:bookmarkEnd w:id="33"/>
      <w:r>
        <w:t xml:space="preserve"> </w:t>
      </w:r>
    </w:p>
    <w:p w14:paraId="394F4596" w14:textId="77777777" w:rsidR="00397367" w:rsidRDefault="00397367">
      <w:pPr>
        <w:tabs>
          <w:tab w:val="left" w:pos="709"/>
        </w:tabs>
        <w:ind w:left="720" w:firstLine="0"/>
      </w:pPr>
    </w:p>
    <w:p w14:paraId="312D688E" w14:textId="77777777" w:rsidR="00397367" w:rsidRDefault="00397367">
      <w:pPr>
        <w:ind w:firstLine="0"/>
      </w:pPr>
    </w:p>
    <w:p w14:paraId="3610D9FE" w14:textId="77777777" w:rsidR="00397367" w:rsidRDefault="00153776">
      <w:pPr>
        <w:pStyle w:val="Ttulo3"/>
        <w:numPr>
          <w:ilvl w:val="2"/>
          <w:numId w:val="3"/>
        </w:numPr>
      </w:pPr>
      <w:bookmarkStart w:id="34" w:name="_heading=h.hyvwenoixavx"/>
      <w:bookmarkStart w:id="35" w:name="_Toc119164380"/>
      <w:bookmarkEnd w:id="34"/>
      <w:r>
        <w:t>Agendamento</w:t>
      </w:r>
      <w:bookmarkEnd w:id="35"/>
    </w:p>
    <w:p w14:paraId="3F87A6E9" w14:textId="77777777" w:rsidR="00397367" w:rsidRDefault="00397367">
      <w:pPr>
        <w:tabs>
          <w:tab w:val="left" w:pos="709"/>
        </w:tabs>
        <w:ind w:firstLine="0"/>
      </w:pPr>
    </w:p>
    <w:p w14:paraId="521B16FA" w14:textId="77777777" w:rsidR="00397367" w:rsidRDefault="00397367">
      <w:pPr>
        <w:ind w:firstLine="0"/>
      </w:pPr>
    </w:p>
    <w:p w14:paraId="744D68F5" w14:textId="77777777" w:rsidR="00397367" w:rsidRDefault="00397367">
      <w:pPr>
        <w:ind w:firstLine="0"/>
      </w:pPr>
    </w:p>
    <w:p w14:paraId="58C06DAC" w14:textId="77777777" w:rsidR="00397367" w:rsidRDefault="00153776">
      <w:pPr>
        <w:pStyle w:val="Ttulo2"/>
        <w:numPr>
          <w:ilvl w:val="1"/>
          <w:numId w:val="3"/>
        </w:numPr>
        <w:ind w:left="578" w:hanging="578"/>
      </w:pPr>
      <w:bookmarkStart w:id="36" w:name="_Toc119164381"/>
      <w:r>
        <w:t>Diagrama de Classe</w:t>
      </w:r>
      <w:bookmarkEnd w:id="36"/>
    </w:p>
    <w:p w14:paraId="693C4443" w14:textId="77777777" w:rsidR="00397367" w:rsidRDefault="00153776">
      <w:pPr>
        <w:ind w:firstLine="0"/>
        <w:rPr>
          <w:b/>
          <w:sz w:val="20"/>
          <w:szCs w:val="20"/>
        </w:rPr>
      </w:pPr>
      <w:r>
        <w:rPr>
          <w:b/>
          <w:sz w:val="20"/>
          <w:szCs w:val="20"/>
        </w:rPr>
        <w:t>Fonte: O autor, 2022</w:t>
      </w:r>
    </w:p>
    <w:p w14:paraId="4813A3F1" w14:textId="77777777" w:rsidR="00397367" w:rsidRDefault="00153776">
      <w:pPr>
        <w:pStyle w:val="Ttulo2"/>
        <w:numPr>
          <w:ilvl w:val="1"/>
          <w:numId w:val="3"/>
        </w:numPr>
        <w:ind w:left="578" w:hanging="578"/>
      </w:pPr>
      <w:bookmarkStart w:id="37" w:name="_Toc119164382"/>
      <w:r>
        <w:t>Diagrama de Sequência</w:t>
      </w:r>
      <w:bookmarkEnd w:id="37"/>
      <w:r>
        <w:t xml:space="preserve"> </w:t>
      </w:r>
    </w:p>
    <w:p w14:paraId="34853A14" w14:textId="77777777" w:rsidR="00397367" w:rsidRDefault="00397367">
      <w:pPr>
        <w:ind w:left="709" w:firstLine="0"/>
      </w:pPr>
    </w:p>
    <w:p w14:paraId="7611EFD2" w14:textId="77777777" w:rsidR="00397367" w:rsidRDefault="00397367">
      <w:pPr>
        <w:ind w:left="709" w:hanging="709"/>
      </w:pPr>
    </w:p>
    <w:p w14:paraId="292A5456" w14:textId="77777777" w:rsidR="00397367" w:rsidRDefault="00397367">
      <w:pPr>
        <w:ind w:left="709" w:firstLine="0"/>
        <w:rPr>
          <w:sz w:val="22"/>
          <w:szCs w:val="22"/>
        </w:rPr>
      </w:pPr>
    </w:p>
    <w:p w14:paraId="57F22342" w14:textId="77777777" w:rsidR="00397367" w:rsidRDefault="00153776">
      <w:pPr>
        <w:ind w:firstLine="0"/>
        <w:rPr>
          <w:b/>
          <w:sz w:val="20"/>
          <w:szCs w:val="20"/>
        </w:rPr>
      </w:pPr>
      <w:r>
        <w:rPr>
          <w:b/>
          <w:sz w:val="20"/>
          <w:szCs w:val="20"/>
        </w:rPr>
        <w:t xml:space="preserve">Fonte: O autor, </w:t>
      </w:r>
      <w:r>
        <w:rPr>
          <w:b/>
          <w:sz w:val="20"/>
          <w:szCs w:val="20"/>
        </w:rPr>
        <w:t>2022</w:t>
      </w:r>
    </w:p>
    <w:p w14:paraId="7F3F87C5" w14:textId="77777777" w:rsidR="00397367" w:rsidRDefault="00397367">
      <w:pPr>
        <w:ind w:firstLine="0"/>
      </w:pPr>
    </w:p>
    <w:p w14:paraId="434886E1" w14:textId="77777777" w:rsidR="00397367" w:rsidRDefault="00397367">
      <w:pPr>
        <w:ind w:firstLine="0"/>
      </w:pPr>
    </w:p>
    <w:p w14:paraId="506B3862" w14:textId="77777777" w:rsidR="00397367" w:rsidRDefault="00153776">
      <w:pPr>
        <w:pStyle w:val="Ttulo2"/>
        <w:numPr>
          <w:ilvl w:val="1"/>
          <w:numId w:val="3"/>
        </w:numPr>
        <w:ind w:left="578" w:hanging="578"/>
      </w:pPr>
      <w:bookmarkStart w:id="38" w:name="_Toc119164383"/>
      <w:r>
        <w:t>Diagrama de Atividade</w:t>
      </w:r>
      <w:bookmarkEnd w:id="38"/>
    </w:p>
    <w:p w14:paraId="3C5EEEDA" w14:textId="77777777" w:rsidR="00397367" w:rsidRDefault="00397367">
      <w:pPr>
        <w:spacing w:line="360" w:lineRule="auto"/>
        <w:ind w:left="709" w:hanging="709"/>
      </w:pPr>
    </w:p>
    <w:p w14:paraId="20FE0693" w14:textId="77777777" w:rsidR="00397367" w:rsidRDefault="00153776">
      <w:pPr>
        <w:ind w:firstLine="0"/>
        <w:rPr>
          <w:b/>
          <w:sz w:val="20"/>
          <w:szCs w:val="20"/>
        </w:rPr>
      </w:pPr>
      <w:r>
        <w:rPr>
          <w:b/>
          <w:sz w:val="20"/>
          <w:szCs w:val="20"/>
        </w:rPr>
        <w:t>Fonte: O autor, 2022</w:t>
      </w:r>
    </w:p>
    <w:p w14:paraId="4C4F0606" w14:textId="77777777" w:rsidR="00397367" w:rsidRDefault="00153776">
      <w:pPr>
        <w:pStyle w:val="Ttulo1"/>
        <w:numPr>
          <w:ilvl w:val="0"/>
          <w:numId w:val="3"/>
        </w:numPr>
        <w:ind w:left="0" w:firstLine="0"/>
      </w:pPr>
      <w:bookmarkStart w:id="39" w:name="_Toc119164384"/>
      <w:r>
        <w:lastRenderedPageBreak/>
        <w:t>Telas</w:t>
      </w:r>
      <w:bookmarkEnd w:id="39"/>
      <w:r>
        <w:t xml:space="preserve"> </w:t>
      </w:r>
    </w:p>
    <w:p w14:paraId="0EA6FF1B" w14:textId="77777777" w:rsidR="00397367" w:rsidRDefault="00397367">
      <w:pPr>
        <w:tabs>
          <w:tab w:val="left" w:pos="709"/>
        </w:tabs>
        <w:ind w:firstLine="0"/>
      </w:pPr>
    </w:p>
    <w:p w14:paraId="37956A01" w14:textId="77777777" w:rsidR="00397367" w:rsidRDefault="00397367">
      <w:pPr>
        <w:tabs>
          <w:tab w:val="left" w:pos="709"/>
        </w:tabs>
        <w:ind w:firstLine="0"/>
      </w:pPr>
    </w:p>
    <w:p w14:paraId="7A106EDE" w14:textId="77777777" w:rsidR="00397367" w:rsidRDefault="00397367">
      <w:pPr>
        <w:tabs>
          <w:tab w:val="left" w:pos="709"/>
        </w:tabs>
        <w:ind w:firstLine="0"/>
      </w:pPr>
    </w:p>
    <w:p w14:paraId="637A37ED" w14:textId="77777777" w:rsidR="00397367" w:rsidRDefault="00397367">
      <w:pPr>
        <w:tabs>
          <w:tab w:val="left" w:pos="709"/>
        </w:tabs>
        <w:ind w:firstLine="0"/>
      </w:pPr>
    </w:p>
    <w:p w14:paraId="62C073E9" w14:textId="77777777" w:rsidR="00397367" w:rsidRDefault="00397367">
      <w:pPr>
        <w:tabs>
          <w:tab w:val="left" w:pos="709"/>
        </w:tabs>
        <w:ind w:firstLine="0"/>
      </w:pPr>
    </w:p>
    <w:p w14:paraId="0C2B924E" w14:textId="77777777" w:rsidR="00397367" w:rsidRDefault="00397367">
      <w:pPr>
        <w:tabs>
          <w:tab w:val="left" w:pos="709"/>
        </w:tabs>
        <w:ind w:firstLine="0"/>
      </w:pPr>
    </w:p>
    <w:p w14:paraId="7E9879F2" w14:textId="77777777" w:rsidR="00397367" w:rsidRDefault="00397367">
      <w:pPr>
        <w:tabs>
          <w:tab w:val="left" w:pos="709"/>
        </w:tabs>
        <w:ind w:firstLine="0"/>
      </w:pPr>
    </w:p>
    <w:p w14:paraId="3A8B4149" w14:textId="77777777" w:rsidR="00397367" w:rsidRDefault="00397367">
      <w:pPr>
        <w:tabs>
          <w:tab w:val="left" w:pos="709"/>
        </w:tabs>
        <w:ind w:firstLine="0"/>
      </w:pPr>
    </w:p>
    <w:p w14:paraId="0B54577A" w14:textId="77777777" w:rsidR="00397367" w:rsidRDefault="00397367">
      <w:pPr>
        <w:tabs>
          <w:tab w:val="left" w:pos="709"/>
        </w:tabs>
        <w:ind w:firstLine="0"/>
      </w:pPr>
    </w:p>
    <w:p w14:paraId="3DACA183" w14:textId="77777777" w:rsidR="00397367" w:rsidRDefault="00397367">
      <w:pPr>
        <w:tabs>
          <w:tab w:val="left" w:pos="709"/>
        </w:tabs>
        <w:ind w:firstLine="0"/>
      </w:pPr>
    </w:p>
    <w:p w14:paraId="22BCEF4A" w14:textId="77777777" w:rsidR="00397367" w:rsidRDefault="00397367">
      <w:pPr>
        <w:tabs>
          <w:tab w:val="left" w:pos="709"/>
        </w:tabs>
        <w:ind w:firstLine="0"/>
      </w:pPr>
    </w:p>
    <w:p w14:paraId="4534B569" w14:textId="77777777" w:rsidR="00397367" w:rsidRDefault="00397367">
      <w:pPr>
        <w:tabs>
          <w:tab w:val="left" w:pos="709"/>
        </w:tabs>
        <w:ind w:firstLine="0"/>
      </w:pPr>
    </w:p>
    <w:p w14:paraId="12205A95" w14:textId="77777777" w:rsidR="00397367" w:rsidRDefault="00397367">
      <w:pPr>
        <w:tabs>
          <w:tab w:val="left" w:pos="709"/>
        </w:tabs>
        <w:ind w:firstLine="0"/>
      </w:pPr>
    </w:p>
    <w:p w14:paraId="7E3FCD02" w14:textId="77777777" w:rsidR="00397367" w:rsidRDefault="00397367">
      <w:pPr>
        <w:tabs>
          <w:tab w:val="left" w:pos="709"/>
        </w:tabs>
        <w:ind w:firstLine="0"/>
      </w:pPr>
    </w:p>
    <w:p w14:paraId="70A8BF7B" w14:textId="77777777" w:rsidR="00397367" w:rsidRDefault="00397367">
      <w:pPr>
        <w:tabs>
          <w:tab w:val="left" w:pos="709"/>
        </w:tabs>
        <w:ind w:firstLine="0"/>
      </w:pPr>
    </w:p>
    <w:p w14:paraId="14C6D855" w14:textId="77777777" w:rsidR="00397367" w:rsidRDefault="00397367">
      <w:pPr>
        <w:tabs>
          <w:tab w:val="left" w:pos="709"/>
        </w:tabs>
        <w:ind w:firstLine="0"/>
      </w:pPr>
    </w:p>
    <w:p w14:paraId="2B65F817" w14:textId="77777777" w:rsidR="00397367" w:rsidRDefault="00397367">
      <w:pPr>
        <w:tabs>
          <w:tab w:val="left" w:pos="709"/>
        </w:tabs>
        <w:ind w:firstLine="0"/>
      </w:pPr>
    </w:p>
    <w:p w14:paraId="01EB6193" w14:textId="77777777" w:rsidR="00397367" w:rsidRDefault="00397367">
      <w:pPr>
        <w:tabs>
          <w:tab w:val="left" w:pos="709"/>
        </w:tabs>
        <w:ind w:firstLine="0"/>
      </w:pPr>
    </w:p>
    <w:p w14:paraId="3E0B085D" w14:textId="77777777" w:rsidR="00397367" w:rsidRDefault="00397367">
      <w:pPr>
        <w:tabs>
          <w:tab w:val="left" w:pos="709"/>
        </w:tabs>
        <w:ind w:firstLine="0"/>
      </w:pPr>
    </w:p>
    <w:p w14:paraId="484CA7F6" w14:textId="77777777" w:rsidR="00397367" w:rsidRDefault="00397367">
      <w:pPr>
        <w:tabs>
          <w:tab w:val="left" w:pos="709"/>
        </w:tabs>
        <w:ind w:firstLine="0"/>
      </w:pPr>
    </w:p>
    <w:p w14:paraId="3FD4607C" w14:textId="77777777" w:rsidR="00397367" w:rsidRDefault="00397367">
      <w:pPr>
        <w:tabs>
          <w:tab w:val="left" w:pos="709"/>
        </w:tabs>
        <w:ind w:firstLine="0"/>
      </w:pPr>
    </w:p>
    <w:p w14:paraId="51863FE6" w14:textId="77777777" w:rsidR="00397367" w:rsidRDefault="00397367">
      <w:pPr>
        <w:tabs>
          <w:tab w:val="left" w:pos="709"/>
        </w:tabs>
        <w:ind w:firstLine="0"/>
      </w:pPr>
    </w:p>
    <w:p w14:paraId="264E4601" w14:textId="77777777" w:rsidR="00397367" w:rsidRDefault="00397367">
      <w:pPr>
        <w:tabs>
          <w:tab w:val="left" w:pos="709"/>
        </w:tabs>
        <w:ind w:firstLine="0"/>
      </w:pPr>
    </w:p>
    <w:p w14:paraId="23E059F9" w14:textId="77777777" w:rsidR="00397367" w:rsidRDefault="00397367">
      <w:pPr>
        <w:tabs>
          <w:tab w:val="left" w:pos="709"/>
        </w:tabs>
        <w:ind w:firstLine="0"/>
      </w:pPr>
    </w:p>
    <w:p w14:paraId="70E8757A" w14:textId="77777777" w:rsidR="00397367" w:rsidRDefault="00397367">
      <w:pPr>
        <w:tabs>
          <w:tab w:val="left" w:pos="709"/>
        </w:tabs>
        <w:ind w:firstLine="0"/>
      </w:pPr>
    </w:p>
    <w:p w14:paraId="20EFC93A" w14:textId="77777777" w:rsidR="00397367" w:rsidRDefault="00397367">
      <w:pPr>
        <w:tabs>
          <w:tab w:val="left" w:pos="709"/>
        </w:tabs>
        <w:ind w:firstLine="0"/>
      </w:pPr>
    </w:p>
    <w:p w14:paraId="2A076BF2" w14:textId="77777777" w:rsidR="00397367" w:rsidRDefault="00397367">
      <w:pPr>
        <w:tabs>
          <w:tab w:val="left" w:pos="709"/>
        </w:tabs>
        <w:ind w:firstLine="0"/>
      </w:pPr>
    </w:p>
    <w:p w14:paraId="79C4ED64" w14:textId="77777777" w:rsidR="00397367" w:rsidRDefault="00397367">
      <w:pPr>
        <w:tabs>
          <w:tab w:val="left" w:pos="709"/>
        </w:tabs>
        <w:ind w:firstLine="0"/>
      </w:pPr>
    </w:p>
    <w:p w14:paraId="12D4044D" w14:textId="77777777" w:rsidR="00397367" w:rsidRDefault="00397367">
      <w:pPr>
        <w:tabs>
          <w:tab w:val="left" w:pos="709"/>
        </w:tabs>
        <w:ind w:firstLine="0"/>
      </w:pPr>
    </w:p>
    <w:p w14:paraId="6AB5B1E5" w14:textId="77777777" w:rsidR="00397367" w:rsidRDefault="00397367">
      <w:pPr>
        <w:tabs>
          <w:tab w:val="left" w:pos="709"/>
        </w:tabs>
        <w:ind w:firstLine="0"/>
      </w:pPr>
    </w:p>
    <w:p w14:paraId="577699AC" w14:textId="77777777" w:rsidR="00397367" w:rsidRDefault="00397367">
      <w:pPr>
        <w:tabs>
          <w:tab w:val="left" w:pos="709"/>
        </w:tabs>
        <w:ind w:firstLine="0"/>
      </w:pPr>
    </w:p>
    <w:p w14:paraId="7BF24282" w14:textId="77777777" w:rsidR="00397367" w:rsidRDefault="00397367">
      <w:pPr>
        <w:tabs>
          <w:tab w:val="left" w:pos="709"/>
        </w:tabs>
        <w:ind w:firstLine="0"/>
      </w:pPr>
    </w:p>
    <w:p w14:paraId="17EE6C11" w14:textId="77777777" w:rsidR="00397367" w:rsidRDefault="00397367">
      <w:pPr>
        <w:tabs>
          <w:tab w:val="left" w:pos="709"/>
        </w:tabs>
        <w:ind w:firstLine="0"/>
      </w:pPr>
    </w:p>
    <w:p w14:paraId="30B47EF3" w14:textId="77777777" w:rsidR="00397367" w:rsidRDefault="00397367">
      <w:pPr>
        <w:tabs>
          <w:tab w:val="left" w:pos="709"/>
        </w:tabs>
        <w:ind w:firstLine="0"/>
      </w:pPr>
    </w:p>
    <w:p w14:paraId="177701A7" w14:textId="77777777" w:rsidR="00397367" w:rsidRDefault="00397367">
      <w:pPr>
        <w:tabs>
          <w:tab w:val="left" w:pos="709"/>
        </w:tabs>
        <w:ind w:firstLine="0"/>
      </w:pPr>
    </w:p>
    <w:p w14:paraId="4B87212F" w14:textId="77777777" w:rsidR="00397367" w:rsidRDefault="00397367">
      <w:pPr>
        <w:tabs>
          <w:tab w:val="left" w:pos="709"/>
        </w:tabs>
        <w:ind w:firstLine="0"/>
      </w:pPr>
    </w:p>
    <w:p w14:paraId="1A10E6C9" w14:textId="77777777" w:rsidR="00397367" w:rsidRDefault="00397367">
      <w:pPr>
        <w:tabs>
          <w:tab w:val="left" w:pos="709"/>
        </w:tabs>
        <w:ind w:firstLine="0"/>
      </w:pPr>
    </w:p>
    <w:p w14:paraId="15727747" w14:textId="77777777" w:rsidR="00397367" w:rsidRDefault="00397367">
      <w:pPr>
        <w:tabs>
          <w:tab w:val="left" w:pos="709"/>
        </w:tabs>
        <w:ind w:firstLine="0"/>
      </w:pPr>
    </w:p>
    <w:p w14:paraId="6356927E" w14:textId="77777777" w:rsidR="00397367" w:rsidRDefault="00397367">
      <w:pPr>
        <w:tabs>
          <w:tab w:val="left" w:pos="709"/>
        </w:tabs>
        <w:ind w:firstLine="0"/>
      </w:pPr>
    </w:p>
    <w:p w14:paraId="0B3ED25B" w14:textId="77777777" w:rsidR="00397367" w:rsidRDefault="00397367">
      <w:pPr>
        <w:tabs>
          <w:tab w:val="left" w:pos="709"/>
        </w:tabs>
        <w:ind w:firstLine="0"/>
      </w:pPr>
    </w:p>
    <w:p w14:paraId="041893BA" w14:textId="77777777" w:rsidR="00397367" w:rsidRDefault="00397367">
      <w:pPr>
        <w:tabs>
          <w:tab w:val="left" w:pos="709"/>
        </w:tabs>
        <w:ind w:firstLine="0"/>
      </w:pPr>
    </w:p>
    <w:p w14:paraId="3DE7EF8E" w14:textId="77777777" w:rsidR="00397367" w:rsidRDefault="00397367">
      <w:pPr>
        <w:tabs>
          <w:tab w:val="left" w:pos="709"/>
        </w:tabs>
        <w:ind w:firstLine="0"/>
      </w:pPr>
    </w:p>
    <w:p w14:paraId="05DE0224" w14:textId="77777777" w:rsidR="00397367" w:rsidRDefault="00397367">
      <w:pPr>
        <w:tabs>
          <w:tab w:val="left" w:pos="709"/>
        </w:tabs>
        <w:ind w:firstLine="0"/>
      </w:pPr>
    </w:p>
    <w:p w14:paraId="3104D39B" w14:textId="77777777" w:rsidR="00397367" w:rsidRDefault="00397367">
      <w:pPr>
        <w:tabs>
          <w:tab w:val="left" w:pos="709"/>
        </w:tabs>
        <w:ind w:firstLine="0"/>
      </w:pPr>
    </w:p>
    <w:p w14:paraId="2136A173" w14:textId="77777777" w:rsidR="00397367" w:rsidRDefault="00397367">
      <w:pPr>
        <w:tabs>
          <w:tab w:val="left" w:pos="709"/>
        </w:tabs>
        <w:ind w:firstLine="0"/>
      </w:pPr>
    </w:p>
    <w:p w14:paraId="47DC7ED6" w14:textId="77777777" w:rsidR="00397367" w:rsidRDefault="00397367">
      <w:pPr>
        <w:tabs>
          <w:tab w:val="left" w:pos="709"/>
        </w:tabs>
        <w:ind w:firstLine="0"/>
      </w:pPr>
    </w:p>
    <w:p w14:paraId="70FAAB36" w14:textId="77777777" w:rsidR="00397367" w:rsidRDefault="00397367">
      <w:pPr>
        <w:tabs>
          <w:tab w:val="left" w:pos="709"/>
        </w:tabs>
        <w:ind w:firstLine="0"/>
      </w:pPr>
    </w:p>
    <w:p w14:paraId="5B871DCB" w14:textId="77777777" w:rsidR="00397367" w:rsidRDefault="00153776">
      <w:pPr>
        <w:pStyle w:val="Ttulo1"/>
        <w:numPr>
          <w:ilvl w:val="0"/>
          <w:numId w:val="3"/>
        </w:numPr>
        <w:spacing w:line="360" w:lineRule="auto"/>
        <w:ind w:left="0" w:firstLine="0"/>
      </w:pPr>
      <w:r>
        <w:lastRenderedPageBreak/>
        <w:t xml:space="preserve"> </w:t>
      </w:r>
      <w:bookmarkStart w:id="40" w:name="_Toc119164385"/>
      <w:r>
        <w:t>Conclusão</w:t>
      </w:r>
      <w:bookmarkEnd w:id="40"/>
    </w:p>
    <w:p w14:paraId="698ED33A" w14:textId="77777777" w:rsidR="00397367" w:rsidRDefault="00397367">
      <w:pPr>
        <w:spacing w:line="360" w:lineRule="auto"/>
        <w:ind w:left="709" w:firstLine="0"/>
      </w:pPr>
      <w:bookmarkStart w:id="41" w:name="_heading=h.qsh70q"/>
      <w:bookmarkEnd w:id="41"/>
    </w:p>
    <w:p w14:paraId="274A5A26" w14:textId="77777777" w:rsidR="00397367" w:rsidRDefault="00397367">
      <w:pPr>
        <w:ind w:left="709" w:firstLine="0"/>
      </w:pPr>
    </w:p>
    <w:p w14:paraId="6A7123DE" w14:textId="77777777" w:rsidR="00397367" w:rsidRDefault="00153776">
      <w:pPr>
        <w:pStyle w:val="Ttulo1"/>
        <w:numPr>
          <w:ilvl w:val="0"/>
          <w:numId w:val="3"/>
        </w:numPr>
        <w:ind w:left="0" w:firstLine="0"/>
      </w:pPr>
      <w:bookmarkStart w:id="42" w:name="_Toc119164386"/>
      <w:r>
        <w:lastRenderedPageBreak/>
        <w:t>REFERÊNCIAS</w:t>
      </w:r>
      <w:bookmarkEnd w:id="42"/>
    </w:p>
    <w:p w14:paraId="1179E11B" w14:textId="77777777" w:rsidR="00397367" w:rsidRDefault="00397367">
      <w:pPr>
        <w:spacing w:line="360" w:lineRule="auto"/>
        <w:ind w:firstLine="0"/>
        <w:jc w:val="left"/>
        <w:rPr>
          <w:color w:val="000000"/>
          <w:sz w:val="22"/>
          <w:szCs w:val="22"/>
        </w:rPr>
      </w:pPr>
    </w:p>
    <w:p w14:paraId="125BA621" w14:textId="77777777" w:rsidR="00B33EA5" w:rsidRDefault="00B33EA5" w:rsidP="00B33EA5">
      <w:pPr>
        <w:spacing w:line="240" w:lineRule="auto"/>
        <w:ind w:firstLine="0"/>
      </w:pPr>
      <w:r w:rsidRPr="00B33EA5">
        <w:t>OLIVEIRA, Marlene (Org.). Ciência da Informação e Biblioteconomia: novos conteúdos e espaços de atuação. Belo Horizonte: Editora UFMG, 2005.</w:t>
      </w:r>
    </w:p>
    <w:p w14:paraId="700A9745" w14:textId="77777777" w:rsidR="00B33EA5" w:rsidRPr="00B33EA5" w:rsidRDefault="00B33EA5" w:rsidP="00B33EA5">
      <w:pPr>
        <w:spacing w:line="240" w:lineRule="auto"/>
        <w:ind w:firstLine="0"/>
      </w:pPr>
    </w:p>
    <w:p w14:paraId="61010020" w14:textId="77777777" w:rsidR="00B33EA5" w:rsidRDefault="00B33EA5" w:rsidP="00B33EA5">
      <w:pPr>
        <w:spacing w:line="240" w:lineRule="auto"/>
        <w:ind w:firstLine="0"/>
        <w:rPr>
          <w:color w:val="222222"/>
          <w:shd w:val="clear" w:color="auto" w:fill="FFFFFF"/>
        </w:rPr>
      </w:pPr>
      <w:r w:rsidRPr="00B33EA5">
        <w:rPr>
          <w:color w:val="222222"/>
          <w:shd w:val="clear" w:color="auto" w:fill="FFFFFF"/>
        </w:rPr>
        <w:t>NOGUEIRA, Evadne Costa dos Santos. Estratégia para implementação de uma plataforma de e-commerce no mercado francês: e-Geonext France. 2018. Tese de Doutorado.</w:t>
      </w:r>
    </w:p>
    <w:p w14:paraId="58FFF893" w14:textId="77777777" w:rsidR="00B33EA5" w:rsidRPr="00B33EA5" w:rsidRDefault="00B33EA5" w:rsidP="00B33EA5">
      <w:pPr>
        <w:spacing w:line="240" w:lineRule="auto"/>
        <w:ind w:firstLine="0"/>
        <w:rPr>
          <w:color w:val="222222"/>
          <w:shd w:val="clear" w:color="auto" w:fill="FFFFFF"/>
        </w:rPr>
      </w:pPr>
    </w:p>
    <w:p w14:paraId="7E6EB80B" w14:textId="77777777" w:rsidR="00B33EA5" w:rsidRPr="00B33EA5" w:rsidRDefault="00B33EA5" w:rsidP="00B33EA5">
      <w:pPr>
        <w:spacing w:line="240" w:lineRule="auto"/>
        <w:ind w:firstLine="0"/>
        <w:rPr>
          <w:color w:val="222222"/>
          <w:shd w:val="clear" w:color="auto" w:fill="FFFFFF"/>
        </w:rPr>
      </w:pPr>
      <w:r w:rsidRPr="00B33EA5">
        <w:rPr>
          <w:color w:val="222222"/>
          <w:shd w:val="clear" w:color="auto" w:fill="FFFFFF"/>
        </w:rPr>
        <w:t>NOGUEIRA, Tiago Emanuel Almeida. CATALISADORES E INIBIDIORES DO E-COMMERCE COMO FORMA DE INTERNACIONALIZAÇÃO DAS PMEs. 2020.</w:t>
      </w:r>
    </w:p>
    <w:p w14:paraId="0BBD7A0A" w14:textId="77777777" w:rsidR="00397367" w:rsidRDefault="00397367" w:rsidP="00B33EA5">
      <w:pPr>
        <w:spacing w:after="240" w:line="240" w:lineRule="auto"/>
        <w:ind w:firstLine="0"/>
      </w:pPr>
    </w:p>
    <w:sectPr w:rsidR="00397367">
      <w:headerReference w:type="default" r:id="rId11"/>
      <w:footerReference w:type="default" r:id="rId12"/>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0E2C9" w14:textId="77777777" w:rsidR="00153776" w:rsidRDefault="00153776">
      <w:pPr>
        <w:spacing w:line="240" w:lineRule="auto"/>
      </w:pPr>
      <w:r>
        <w:separator/>
      </w:r>
    </w:p>
  </w:endnote>
  <w:endnote w:type="continuationSeparator" w:id="0">
    <w:p w14:paraId="3E6AA15C" w14:textId="77777777" w:rsidR="00153776" w:rsidRDefault="00153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7039" w14:textId="77777777" w:rsidR="00397367" w:rsidRDefault="00397367">
    <w:pP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68909" w14:textId="77777777" w:rsidR="00153776" w:rsidRDefault="00153776">
      <w:pPr>
        <w:rPr>
          <w:sz w:val="12"/>
        </w:rPr>
      </w:pPr>
      <w:r>
        <w:separator/>
      </w:r>
    </w:p>
  </w:footnote>
  <w:footnote w:type="continuationSeparator" w:id="0">
    <w:p w14:paraId="079CF7D8" w14:textId="77777777" w:rsidR="00153776" w:rsidRDefault="00153776">
      <w:pPr>
        <w:rPr>
          <w:sz w:val="12"/>
        </w:rPr>
      </w:pPr>
      <w:r>
        <w:continuationSeparator/>
      </w:r>
    </w:p>
  </w:footnote>
  <w:footnote w:id="1">
    <w:p w14:paraId="0A845749" w14:textId="77777777" w:rsidR="00397367" w:rsidRDefault="00153776">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w:t>
      </w:r>
      <w:r>
        <w:rPr>
          <w:color w:val="000000"/>
          <w:sz w:val="16"/>
          <w:szCs w:val="16"/>
        </w:rPr>
        <w:t>ta em tecnologias da Informação pela UNIVEL – União Educacional de Cascavel. Pedagoga formada pela UNIPAR – Universidade Paranaense. Professora do núcleo técnico do Estado do Paraná – Ensino médio técnico.</w:t>
      </w:r>
    </w:p>
    <w:p w14:paraId="121534F5" w14:textId="77777777" w:rsidR="00397367" w:rsidRDefault="00153776">
      <w:pPr>
        <w:spacing w:line="240" w:lineRule="auto"/>
        <w:ind w:firstLine="0"/>
      </w:pPr>
      <w:r>
        <w:rPr>
          <w:color w:val="000000"/>
          <w:sz w:val="16"/>
          <w:szCs w:val="16"/>
          <w:vertAlign w:val="superscript"/>
        </w:rPr>
        <w:t>2</w:t>
      </w:r>
      <w:r>
        <w:rPr>
          <w:color w:val="000000"/>
          <w:sz w:val="16"/>
          <w:szCs w:val="16"/>
        </w:rPr>
        <w:t xml:space="preserve"> </w:t>
      </w:r>
    </w:p>
    <w:p w14:paraId="529D5FA3" w14:textId="77777777" w:rsidR="00397367" w:rsidRDefault="00397367">
      <w:pPr>
        <w:spacing w:line="240" w:lineRule="auto"/>
        <w:ind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52637" w14:textId="022E790C" w:rsidR="00397367" w:rsidRDefault="00153776">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B24F4E">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14:paraId="37B7CE85" w14:textId="77777777" w:rsidR="00397367" w:rsidRDefault="0039736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76F"/>
    <w:multiLevelType w:val="multilevel"/>
    <w:tmpl w:val="E7009D7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F6A14E6"/>
    <w:multiLevelType w:val="multilevel"/>
    <w:tmpl w:val="F3D82F26"/>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5FAA41E4"/>
    <w:multiLevelType w:val="multilevel"/>
    <w:tmpl w:val="20E2040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76B37F49"/>
    <w:multiLevelType w:val="multilevel"/>
    <w:tmpl w:val="C958D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7"/>
    <w:rsid w:val="0007019B"/>
    <w:rsid w:val="001317A7"/>
    <w:rsid w:val="00153776"/>
    <w:rsid w:val="00370CD1"/>
    <w:rsid w:val="00397367"/>
    <w:rsid w:val="0051172B"/>
    <w:rsid w:val="00AC24DF"/>
    <w:rsid w:val="00B24F4E"/>
    <w:rsid w:val="00B33EA5"/>
    <w:rsid w:val="00D125D4"/>
    <w:rsid w:val="00D301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9A96"/>
  <w15:docId w15:val="{C59FFEEC-D91B-4F67-B50C-28E9461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styleId="Refdenotadefim">
    <w:name w:val="endnote reference"/>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hidden/>
    <w:uiPriority w:val="99"/>
    <w:semiHidden/>
    <w:rsid w:val="00B33EA5"/>
    <w:pPr>
      <w:suppressAutoHyphens w:val="0"/>
    </w:pPr>
  </w:style>
  <w:style w:type="character" w:styleId="Refdecomentrio">
    <w:name w:val="annotation reference"/>
    <w:basedOn w:val="Fontepargpadro"/>
    <w:uiPriority w:val="99"/>
    <w:semiHidden/>
    <w:unhideWhenUsed/>
    <w:rsid w:val="00D3016F"/>
    <w:rPr>
      <w:sz w:val="16"/>
      <w:szCs w:val="16"/>
    </w:rPr>
  </w:style>
  <w:style w:type="paragraph" w:styleId="Textodecomentrio">
    <w:name w:val="annotation text"/>
    <w:basedOn w:val="Normal"/>
    <w:link w:val="TextodecomentrioChar"/>
    <w:uiPriority w:val="99"/>
    <w:semiHidden/>
    <w:unhideWhenUsed/>
    <w:rsid w:val="00D301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16F"/>
    <w:rPr>
      <w:sz w:val="20"/>
      <w:szCs w:val="20"/>
    </w:rPr>
  </w:style>
  <w:style w:type="paragraph" w:styleId="Assuntodocomentrio">
    <w:name w:val="annotation subject"/>
    <w:basedOn w:val="Textodecomentrio"/>
    <w:next w:val="Textodecomentrio"/>
    <w:link w:val="AssuntodocomentrioChar"/>
    <w:uiPriority w:val="99"/>
    <w:semiHidden/>
    <w:unhideWhenUsed/>
    <w:rsid w:val="00D3016F"/>
    <w:rPr>
      <w:b/>
      <w:bCs/>
    </w:rPr>
  </w:style>
  <w:style w:type="character" w:customStyle="1" w:styleId="AssuntodocomentrioChar">
    <w:name w:val="Assunto do comentário Char"/>
    <w:basedOn w:val="TextodecomentrioChar"/>
    <w:link w:val="Assuntodocomentrio"/>
    <w:uiPriority w:val="99"/>
    <w:semiHidden/>
    <w:rsid w:val="00D301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2201</Words>
  <Characters>11887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Usuário do Windows</cp:lastModifiedBy>
  <cp:revision>2</cp:revision>
  <dcterms:created xsi:type="dcterms:W3CDTF">2023-06-29T00:01:00Z</dcterms:created>
  <dcterms:modified xsi:type="dcterms:W3CDTF">2023-06-29T00:01:00Z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