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13.png" ContentType="image/png"/>
  <Override PartName="/word/media/image8.wmf" ContentType="image/x-wmf"/>
  <Override PartName="/word/media/image9.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lang w:val="pt-BR"/>
        </w:rPr>
      </w:pPr>
      <w:hyperlink r:id="rId2">
        <w:r>
          <w:rPr>
            <w:rStyle w:val="LinkdaInternet"/>
            <w:rFonts w:ascii="Arial" w:hAnsi="Arial"/>
            <w:b/>
            <w:bCs/>
            <w:color w:val="262626"/>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b/>
          <w:b/>
          <w:color w:val="000000"/>
          <w:sz w:val="22"/>
          <w:szCs w:val="22"/>
        </w:rPr>
      </w:pPr>
      <w:r>
        <w:rPr>
          <w:b/>
          <w:color w:val="000000"/>
          <w:sz w:val="22"/>
          <w:szCs w:val="22"/>
        </w:rPr>
        <w:t>CURSO TÉCNICO EM INFORMÁTICA</w:t>
      </w:r>
    </w:p>
    <w:p>
      <w:pPr>
        <w:pStyle w:val="Normal"/>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ALINE FERREIRA DE OLIVEIRA</w:t>
      </w:r>
    </w:p>
    <w:p>
      <w:pPr>
        <w:pStyle w:val="Normal"/>
        <w:ind w:hanging="0"/>
        <w:jc w:val="center"/>
        <w:rPr>
          <w:b/>
          <w:b/>
        </w:rPr>
      </w:pPr>
      <w:r>
        <w:rPr>
          <w:b/>
        </w:rPr>
        <w:t>KEROLAINE SAMPAIO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COFFEWAY</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ALINE FERREIRA DE OLIVEIRA</w:t>
      </w:r>
    </w:p>
    <w:p>
      <w:pPr>
        <w:pStyle w:val="Normal"/>
        <w:ind w:hanging="0"/>
        <w:jc w:val="center"/>
        <w:rPr>
          <w:b/>
          <w:b/>
        </w:rPr>
      </w:pPr>
      <w:r>
        <w:rPr>
          <w:b/>
        </w:rPr>
        <w:t>KEROLAINE SAMPAIO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COFFEWAY</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C E PE EF M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ALINE FERREIRA DE OLIVEIRA</w:t>
      </w:r>
    </w:p>
    <w:p>
      <w:pPr>
        <w:pStyle w:val="Normal"/>
        <w:ind w:hanging="0"/>
        <w:jc w:val="center"/>
        <w:rPr>
          <w:b/>
          <w:b/>
        </w:rPr>
      </w:pPr>
      <w:r>
        <w:rPr>
          <w:b/>
        </w:rPr>
        <w:t>KEROLAINE SAMPAIO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COFFEWAY</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 C E PE EF M.</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325" w:type="dxa"/>
        <w:tblCellMar>
          <w:top w:w="0" w:type="dxa"/>
          <w:left w:w="108" w:type="dxa"/>
          <w:bottom w:w="0" w:type="dxa"/>
          <w:right w:w="108" w:type="dxa"/>
        </w:tblCellMar>
        <w:tblLook w:val="04a0" w:noHBand="0" w:noVBand="1" w:firstColumn="1" w:lastRow="0" w:lastColumn="0" w:firstRow="1"/>
      </w:tblPr>
      <w:tblGrid>
        <w:gridCol w:w="4252"/>
        <w:gridCol w:w="4251"/>
      </w:tblGrid>
      <w:tr>
        <w:trPr/>
        <w:tc>
          <w:tcPr>
            <w:tcW w:w="4252" w:type="dxa"/>
            <w:tcBorders/>
          </w:tcPr>
          <w:p>
            <w:pPr>
              <w:pStyle w:val="Normal"/>
              <w:ind w:hanging="0"/>
              <w:jc w:val="left"/>
              <w:rPr>
                <w:color w:val="000000"/>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i/>
                <w:i/>
                <w:sz w:val="20"/>
                <w:szCs w:val="20"/>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tcPr>
          <w:p>
            <w:pPr>
              <w:pStyle w:val="Normal"/>
              <w:ind w:hanging="0"/>
              <w:jc w:val="left"/>
              <w:rPr>
                <w:color w:val="000000"/>
              </w:rPr>
            </w:pPr>
            <w:r>
              <w:rPr>
                <w:color w:val="000000"/>
              </w:rPr>
              <w:t>______________________________</w:t>
            </w:r>
          </w:p>
          <w:p>
            <w:pPr>
              <w:pStyle w:val="Normal"/>
              <w:spacing w:lineRule="auto" w:line="240"/>
              <w:ind w:hanging="0"/>
              <w:jc w:val="center"/>
              <w:rPr/>
            </w:pPr>
            <w:r>
              <w:rPr>
                <w:color w:val="000000"/>
              </w:rPr>
              <w:t xml:space="preserve">Profª  </w:t>
            </w:r>
            <w:r>
              <w:rPr>
                <w:spacing w:val="4"/>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tcPr>
          <w:p>
            <w:pPr>
              <w:pStyle w:val="Normal"/>
              <w:spacing w:lineRule="auto" w:line="240"/>
              <w:ind w:hanging="0"/>
              <w:jc w:val="left"/>
              <w:rPr>
                <w:color w:val="000000"/>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i/>
                <w:i/>
                <w:sz w:val="20"/>
                <w:szCs w:val="20"/>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tcPr>
          <w:p>
            <w:pPr>
              <w:pStyle w:val="Normal"/>
              <w:spacing w:lineRule="auto" w:line="240"/>
              <w:ind w:hanging="0"/>
              <w:jc w:val="left"/>
              <w:rPr>
                <w:color w:val="000000"/>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color w:val="000000"/>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tcPr>
          <w:p>
            <w:pPr>
              <w:pStyle w:val="Normal"/>
              <w:spacing w:lineRule="auto" w:line="240"/>
              <w:ind w:hanging="0"/>
              <w:jc w:val="left"/>
              <w:rPr>
                <w:color w:val="000000"/>
              </w:rPr>
            </w:pPr>
            <w:r>
              <w:rPr>
                <w:color w:val="000000"/>
              </w:rPr>
            </w:r>
          </w:p>
        </w:tc>
        <w:tc>
          <w:tcPr>
            <w:tcW w:w="4251" w:type="dxa"/>
            <w:tcBorders/>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p>
      <w:pPr>
        <w:pStyle w:val="Sumrio1"/>
        <w:rPr/>
      </w:pPr>
      <w:r>
        <w:rPr/>
      </w:r>
    </w:p>
    <w:p>
      <w:pPr>
        <w:pStyle w:val="Normal"/>
        <w:spacing w:lineRule="auto" w:line="360"/>
        <w:rPr/>
      </w:pPr>
      <w:r>
        <w:rPr/>
      </w:r>
    </w:p>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240"/>
        <w:ind w:left="1760" w:hanging="0"/>
        <w:rPr>
          <w:sz w:val="22"/>
          <w:szCs w:val="22"/>
        </w:rPr>
      </w:pPr>
      <w:r>
        <w:rPr>
          <w:sz w:val="22"/>
          <w:szCs w:val="22"/>
        </w:rPr>
        <w:t>Cada vez mais tomar um café requer um ritual, seja conversando com amigos, ou até mesmo para tirar um tempo para pensar ou planejar [.... ] A proposta é servir um café Premium porque se observa um aumento do número de consumidores que optam por produtos de maior qualidade. Esse público tem interesse em novos métodos de preparo, além de se preocupar com a origem do produto e a sustentabilidade na hora da produção. (Moreira,2021).</w:t>
      </w:r>
    </w:p>
    <w:p>
      <w:pPr>
        <w:pStyle w:val="Normal"/>
        <w:spacing w:lineRule="auto" w:line="360"/>
        <w:rPr/>
      </w:pPr>
      <w:r>
        <w:rPr/>
        <w:t>Com a proposta de construir um site de venda online de café criamos uma empresa fictícia conectada, que receberá pedidos pelo site e redes sociais, tornando muito mais fácil a hora do lanche de seus clientes. A empresa está localizada na cidade de Cascavel-PR no centro, sempre procurando tem o melhor atendimento, sempre melhorando o espaço CoffeeWay para que todos se sintam confortáveis e para que as pessoas de fora também que sintam vontade de entrar em nosso espaço e conhecer. Visando o melhor para os clientes, este espaço é acolhedor para que todos se sintam em casa. É o lugar onde você pode ir para tomar um bom café e ler um bom livro, fazer um lanche, resolver coisas do trabalho ou apenas relaxar. Utilizamos músicas calmas e leves que combinem com o ambiente para não atrapalhar aquela pessoa que vem ler ou resolver coisas do trabalho, relaxar, etc. Abertos para opiniões, conselhos, reclamações, em nossas redes sociais para que você possa deixar recados, sempre de olho no feedback que nossos clientes deixam. A empresa valoriza o retorno dos clientes, oferecendo canais de comunicação em suas redes sociais para a contribuição de opiniões, sugestões e eventuais reclamações. A escuta atenta ao feedback dos clientes permanece entre as prioridades da empresa. Plano de marketing conforme, (Moreira,2021).</w:t>
      </w:r>
    </w:p>
    <w:p>
      <w:pPr>
        <w:pStyle w:val="Normal"/>
        <w:spacing w:lineRule="auto" w:line="360"/>
        <w:ind w:left="720" w:hanging="0"/>
        <w:rPr/>
      </w:pPr>
      <w:r>
        <w:rPr/>
        <w:t xml:space="preserve">A) Venda de café com uma variedade enorme, sendo oferecido de várias regiões do país e de outros países, podendo ser entregue em grãos, ou moídos. Assim o cliente poderá preparar em casa/trabalho a seu gosto. </w:t>
      </w:r>
    </w:p>
    <w:p>
      <w:pPr>
        <w:pStyle w:val="Normal"/>
        <w:spacing w:lineRule="auto" w:line="360"/>
        <w:ind w:left="720" w:hanging="0"/>
        <w:rPr/>
      </w:pPr>
      <w:r>
        <w:rPr/>
        <w:t xml:space="preserve">B) Vende da bebida café, com vários preparos diferentes, onde através de receitas exclusivas, extraem o melhor do sabor do café e conforme a escolha do cliente, para ser consumido no estabelecimento ou até mesmo sair consumindo pela rua. </w:t>
      </w:r>
    </w:p>
    <w:p>
      <w:pPr>
        <w:pStyle w:val="Normal"/>
        <w:spacing w:lineRule="auto" w:line="360"/>
        <w:ind w:left="720" w:hanging="0"/>
        <w:rPr/>
      </w:pPr>
      <w:r>
        <w:rPr/>
        <w:t xml:space="preserve">C) Kit café delivery, venda de um Kit contendo 1 bebida quente e 1 lanche quente, numa embalagem apropriada para ser entregue a curta distância (até 1,5 km) para clientes que estão perto e querem ter esse conforto. A facilidade e rapidez entre o pedido e o recebimento, ainda quente e saboroso é um diferencial. </w:t>
      </w:r>
    </w:p>
    <w:p>
      <w:pPr>
        <w:pStyle w:val="Normal"/>
        <w:spacing w:lineRule="auto" w:line="360"/>
        <w:ind w:left="720" w:hanging="0"/>
        <w:rPr/>
      </w:pPr>
      <w:r>
        <w:rP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pPr>
        <w:pStyle w:val="Normal"/>
        <w:spacing w:lineRule="auto" w:line="360"/>
        <w:ind w:left="720" w:hanging="0"/>
        <w:rPr/>
      </w:pPr>
      <w:r>
        <w:rPr/>
        <w:t>E) Serviço de moagem de café através de máquina self-service onde o cliente escolhe o tipo de moagem do café, tendo a praticidade a seu dispor.</w:t>
      </w:r>
    </w:p>
    <w:p>
      <w:pPr>
        <w:pStyle w:val="Normal"/>
        <w:spacing w:lineRule="auto" w:line="360"/>
        <w:ind w:left="720" w:hanging="0"/>
        <w:rPr/>
      </w:pPr>
      <w:r>
        <w:rPr/>
        <w:t xml:space="preserve">F) Serviço de coworking para reuniões de até 10 pessoas, para ser feita reuniões de trabalho/escola, onde terá serviço de internet, videoconferência, impressão, entre outras coisas, tendo uma infraestrutura completa. </w:t>
      </w:r>
    </w:p>
    <w:p>
      <w:pPr>
        <w:pStyle w:val="Normal"/>
        <w:spacing w:lineRule="auto" w:line="360"/>
        <w:rPr/>
      </w:pPr>
      <w:r>
        <w:rPr/>
        <w:t xml:space="preserve">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“descommoditização”.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referem-se ao século 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numPr>
          <w:ilvl w:val="1"/>
          <w:numId w:val="1"/>
        </w:numPr>
        <w:ind w:left="578" w:hanging="578"/>
        <w:rPr/>
      </w:pPr>
      <w:bookmarkStart w:id="2" w:name="_Toc119164363"/>
      <w:r>
        <w:rPr/>
        <w:t>Apresentação do Problema</w:t>
      </w:r>
      <w:bookmarkEnd w:id="2"/>
    </w:p>
    <w:p>
      <w:pPr>
        <w:pStyle w:val="Normal"/>
        <w:spacing w:lineRule="auto" w:line="360"/>
        <w:rPr/>
      </w:pPr>
      <w:r>
        <w:rPr/>
        <w:t>Em Cascavel, observa-se uma carência de estabelecimentos de cafeterias que ofereçam opções que atendam a diversos gostos e necessidades específicas dos clientes. No entanto, a CoffeeWay destaca-se ao abranger uma variedade de preferências, incluindo opções vegetarianas e veganas, bem como alternativas adequadas para indivíduos alérgicos ou intolerantes a glúten e lactose. Nossa abordagem é levar uma experiência gastronômica até o cliente, através de um site de fácil utilização, descomplicando o processo de cadastro e sempre buscando proporcionar o melhor serviço possível.</w:t>
      </w:r>
    </w:p>
    <w:p>
      <w:pPr>
        <w:pStyle w:val="Ttulo1"/>
        <w:spacing w:lineRule="auto" w:line="360"/>
        <w:rPr/>
      </w:pPr>
      <w:bookmarkStart w:id="3" w:name="_Toc119164364"/>
      <w:r>
        <w:rPr/>
        <w:t>2</w:t>
        <w:tab/>
        <w:t>OBJETIVOS</w:t>
      </w:r>
      <w:bookmarkEnd w:id="3"/>
    </w:p>
    <w:p>
      <w:pPr>
        <w:pStyle w:val="Normal"/>
        <w:spacing w:lineRule="auto" w:line="360"/>
        <w:ind w:firstLine="737"/>
        <w:rPr>
          <w:color w:val="000000"/>
        </w:rPr>
      </w:pPr>
      <w:r>
        <w:rPr>
          <w:color w:val="000000"/>
        </w:rPr>
        <w:t>Objetivo geral identificar as principais estratégias de negócio e marketing que deverão ser utilizadas para a implantação de um empreendimento do ramo de cafeteria.</w:t>
      </w:r>
    </w:p>
    <w:p>
      <w:pPr>
        <w:pStyle w:val="Normal"/>
        <w:spacing w:lineRule="auto" w:line="360"/>
        <w:rPr/>
      </w:pPr>
      <w:r>
        <w:rPr/>
        <w:t>- Fazer um levantamento do setor que envolve este estudo;</w:t>
      </w:r>
    </w:p>
    <w:p>
      <w:pPr>
        <w:pStyle w:val="Normal"/>
        <w:spacing w:lineRule="auto" w:line="360"/>
        <w:rPr/>
      </w:pPr>
      <w:r>
        <w:rPr/>
        <w:t xml:space="preserve">- Fazer uma pesquisa da demanda do negócio na cidade de Cascavel; </w:t>
      </w:r>
    </w:p>
    <w:p>
      <w:pPr>
        <w:pStyle w:val="Normal"/>
        <w:spacing w:lineRule="auto" w:line="360"/>
        <w:rPr/>
      </w:pPr>
      <w:r>
        <w:rPr/>
        <w:t xml:space="preserve">- Identificar o perfil do público alvo; </w:t>
      </w:r>
    </w:p>
    <w:p>
      <w:pPr>
        <w:pStyle w:val="Normal"/>
        <w:spacing w:lineRule="auto" w:line="360"/>
        <w:rPr/>
      </w:pPr>
      <w:r>
        <w:rPr/>
        <w:t xml:space="preserve">- Identificar empresas concorrentes do mesmo segmento nas proximidades; </w:t>
      </w:r>
    </w:p>
    <w:p>
      <w:pPr>
        <w:pStyle w:val="Normal"/>
        <w:spacing w:lineRule="auto" w:line="360"/>
        <w:ind w:hanging="0"/>
        <w:rPr>
          <w:color w:val="000000"/>
        </w:rPr>
      </w:pPr>
      <w:r>
        <w:rPr>
          <w:color w:val="000000"/>
        </w:rPr>
        <w:tab/>
        <w:t>- Descrever as estratégias competitivas adotadas por outras empresas do ramo de cafeteria.</w:t>
      </w:r>
    </w:p>
    <w:p>
      <w:pPr>
        <w:pStyle w:val="Normal"/>
        <w:spacing w:lineRule="auto" w:line="360"/>
        <w:ind w:hanging="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pPr>
      <w:bookmarkStart w:id="4" w:name="_Toc119164365"/>
      <w:r>
        <w:rPr/>
        <w:t>3</w:t>
        <w:tab/>
        <w:t>METODOLOGIA</w:t>
      </w:r>
      <w:bookmarkEnd w:id="4"/>
    </w:p>
    <w:p>
      <w:pPr>
        <w:pStyle w:val="Normal"/>
        <w:spacing w:lineRule="auto" w:line="360"/>
        <w:rPr>
          <w:color w:val="000000"/>
          <w:sz w:val="22"/>
          <w:szCs w:val="22"/>
        </w:rPr>
      </w:pPr>
      <w:r>
        <w:rPr>
          <w:color w:val="000000"/>
        </w:rPr>
        <w:t xml:space="preserve">Nota-se que o mercado de alimentos é uma área muito promissora, pois é de importância saber que o café é uma das bebidas mais consumidas no mundo. De acordo com Negro (2021), esse crescimento do consumo do café é seguido pelo aumento do número de cafeterias e entre elas os seus diferentes tipos.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amplo e proporcionar uma experiência diferenciada aos clientes.</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b/>
          <w:b/>
          <w:color w:val="000000"/>
          <w:sz w:val="28"/>
          <w:szCs w:val="28"/>
        </w:rPr>
      </w:pPr>
      <w:r>
        <w:rPr>
          <w:b/>
          <w:color w:val="000000"/>
          <w:sz w:val="28"/>
          <w:szCs w:val="28"/>
        </w:rPr>
      </w:r>
    </w:p>
    <w:p>
      <w:pPr>
        <w:pStyle w:val="Ttulo1"/>
        <w:spacing w:lineRule="auto" w:line="360"/>
        <w:rPr/>
      </w:pPr>
      <w:bookmarkStart w:id="5" w:name="_Toc119164366"/>
      <w:r>
        <w:rPr/>
        <w:t xml:space="preserve">4 </w:t>
        <w:tab/>
        <w:t>REFERENCIAL TEÓRICO</w:t>
      </w:r>
      <w:bookmarkEnd w:id="5"/>
    </w:p>
    <w:p>
      <w:pPr>
        <w:pStyle w:val="Normal"/>
        <w:spacing w:lineRule="auto" w:line="360"/>
        <w:ind w:hanging="0"/>
        <w:rPr>
          <w:color w:val="000000"/>
          <w:sz w:val="22"/>
          <w:szCs w:val="22"/>
        </w:rPr>
      </w:pPr>
      <w:r>
        <w:rPr>
          <w:color w:val="000000"/>
        </w:rPr>
        <w:tab/>
        <w:t xml:space="preserve">Para Azevedo (2016),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pPr>
        <w:pStyle w:val="Normal"/>
        <w:spacing w:lineRule="auto" w:line="240"/>
        <w:ind w:left="2098" w:hanging="0"/>
        <w:rPr/>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pPr>
        <w:pStyle w:val="Normal"/>
        <w:spacing w:lineRule="auto" w:line="360"/>
        <w:ind w:hanging="0"/>
        <w:rPr/>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pPr>
        <w:pStyle w:val="Normal"/>
        <w:spacing w:lineRule="auto" w:line="360"/>
        <w:ind w:firstLine="567"/>
        <w:rPr/>
      </w:pPr>
      <w:r>
        <w:rPr>
          <w:color w:val="000000"/>
        </w:rPr>
        <w:t xml:space="preserve">HTML (sigla para HyperText Markup Language, que em nosso idioma significa Linguagem de Marcação de Hipertexto) é uma linguagem de marcação utilizada para estruturar páginas na web. Foi criado na Suíça em 1991 por Tim Berners-Lee, um físico do centro de pesquisa CERN. </w:t>
      </w:r>
    </w:p>
    <w:p>
      <w:pPr>
        <w:pStyle w:val="Normal"/>
        <w:spacing w:lineRule="auto" w:line="360"/>
        <w:ind w:firstLine="567"/>
        <w:rPr>
          <w:color w:val="000000"/>
        </w:rPr>
      </w:pPr>
      <w:r>
        <w:rPr>
          <w:color w:val="000000"/>
        </w:rPr>
        <w:t>CSS (sigla para Cascading Style Sheet) é uma linguagem de folhas de estilo utilizada para definir como os documentos escritos na linguagem de marcação devem ser apresentados aos usuários. O CSS foi desenvolvido pelo W3C em 1996 com o objetivo de estilizar o site, já que o HTML não possui tags que ajudam a formatar a página.</w:t>
      </w:r>
    </w:p>
    <w:p>
      <w:pPr>
        <w:pStyle w:val="Normal"/>
        <w:spacing w:lineRule="auto" w:line="360"/>
        <w:ind w:firstLine="567"/>
        <w:rPr/>
      </w:pPr>
      <w:r>
        <w:rPr/>
        <w:t>XAMPP (sigla para Apache, MySQL, PHP e Pearl, sendo o X inicial para identificar que esta ferramenta é multiplataforma (funciona em Windows, Linux e Mac) é um software livre e multiplataforma que fornece um servidor web Apache, banco de dados MySQL e interpretador PHP (e outras ferramentas adicionais, como Perl e phpMyAdmin) em um único pacote. Ele foi projetado para facilitar a instalação e configuração de um ambiente de desenvolvimento web local em sistemas operacionais Windows, Linux e macOS. Com o XAMPP, os desenvolvedores podem criar e testar aplicativos web em seus próprios computadores antes de implantá-los em um servidor web ao vivo.</w:t>
      </w:r>
    </w:p>
    <w:p>
      <w:pPr>
        <w:pStyle w:val="Normal"/>
        <w:spacing w:lineRule="auto" w:line="360"/>
        <w:ind w:firstLine="567"/>
        <w:rPr/>
      </w:pPr>
      <w:r>
        <w:rPr/>
        <w:t>JAVASCRIPT é uma linguagem de programação de alto nível, interpretada e orientada a objetos. Ela é usada principalmente para criar interações dinâmicas em páginas web, como efeitos de rolagem, menus de navegação, validação de formulários, animações e muito mais. JavaScript também pode ser usado para desenvolver aplicativos web mais complexos, como jogos, aplicativos de bate-papo, editores de imagem, entre outros. O JavaScript também pode ser executado em servidores (com o Node.js) e em outros ambientes de desenvolvimento. É uma das linguagens de programação mais populares do mundo e é amplamente utilizada na web, tanto em sites estáticos quanto em aplicações dinâmicas. A sintaxe do JavaScript é semelhante à de outras linguagens de programação como Java, C++ e Python.</w:t>
      </w:r>
    </w:p>
    <w:p>
      <w:pPr>
        <w:pStyle w:val="Normal"/>
        <w:spacing w:lineRule="auto" w:line="360"/>
        <w:ind w:firstLine="567"/>
        <w:rPr>
          <w:b/>
          <w:b/>
          <w:color w:val="000000"/>
          <w:sz w:val="28"/>
          <w:szCs w:val="28"/>
        </w:rPr>
      </w:pPr>
      <w:r>
        <w:rPr/>
        <w:t>MySQL é um sistema de gerenciamento de banco de dados relacional (RDBMS) de código aberto amplamente utilizado para armazenar e gerenciar dados em aplicativos da web. Ele foi desenvolvido originalmente por uma empresa sueca chamada MySQL AB e agora é propriedade da Oracle Corporation. É 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pPr>
        <w:pStyle w:val="Ttulo1"/>
        <w:spacing w:lineRule="auto" w:line="360"/>
        <w:rPr/>
      </w:pPr>
      <w:bookmarkStart w:id="6" w:name="_Toc119164367"/>
      <w:r>
        <w:rPr/>
        <w:t xml:space="preserve"> </w:t>
      </w:r>
      <w:r>
        <w:rPr/>
        <w:t xml:space="preserve">DOCUMENTAÇÃO </w:t>
      </w:r>
      <w:r>
        <w:rPr>
          <w:sz w:val="38"/>
          <w:szCs w:val="38"/>
        </w:rPr>
        <w:t>do projeto</w:t>
      </w:r>
      <w:bookmarkEnd w:id="6"/>
    </w:p>
    <w:p>
      <w:pPr>
        <w:pStyle w:val="Normal"/>
        <w:spacing w:lineRule="auto" w:line="360"/>
        <w:ind w:hanging="0"/>
        <w:rPr>
          <w:b/>
          <w:b/>
          <w:color w:val="FF0000"/>
        </w:rPr>
      </w:pPr>
      <w:r>
        <w:rPr>
          <w:b/>
          <w:color w:val="FF0000"/>
        </w:rPr>
        <w:tab/>
      </w:r>
      <w:r>
        <w:rPr>
          <w:color w:val="000000"/>
        </w:rPr>
        <w:t>De acordo com Rossetto et al. (2017), a documentação é uma das principais atividades do processo de desenvolvimento de um site. Pode ser considerada uma peça fundamental no registro das atividades realizadas em cada etapa e serve como alicerce para as etapas seguintes do processo.</w:t>
      </w:r>
    </w:p>
    <w:p>
      <w:pPr>
        <w:pStyle w:val="Normal"/>
        <w:spacing w:lineRule="auto" w:line="360"/>
        <w:ind w:hanging="0"/>
        <w:rPr>
          <w:b/>
          <w:b/>
          <w:color w:val="FF0000"/>
        </w:rPr>
      </w:pPr>
      <w:r>
        <w:rPr>
          <w:color w:val="000000"/>
        </w:rPr>
        <w:tab/>
        <w:t>A documentação de um projeto refere-se ao conjunto de registros escritos e recursos visuais que descrevem e detalham as diferentes etapas, requisitos, processos, decisões e implementações relacionadas a um projeto específico. Ela servirá de guia para entender como o projeto funciona, sendo essencial para garantir a compreensão e a continuidade do trabalho realizado ao longo do tempo. Na área da programação, uma documentação de projetos ideal geralmente inclui: d</w:t>
      </w:r>
      <w:r>
        <w:rPr/>
        <w:t>ocumento de visão, documento de requisitos, diagramas de casos de uso, diagramas de arquitetura, especificações técnicas, plano de projeto, relatórios de testes, manuais de usuário e a documentação de código.</w:t>
      </w:r>
    </w:p>
    <w:p>
      <w:pPr>
        <w:pStyle w:val="Normal"/>
        <w:spacing w:lineRule="auto" w:line="360"/>
        <w:ind w:hanging="0"/>
        <w:rPr>
          <w:b/>
          <w:b/>
          <w:color w:val="FF0000"/>
        </w:rPr>
      </w:pPr>
      <w:r>
        <w:rPr>
          <w:b/>
          <w:color w:val="FF0000"/>
        </w:rPr>
        <w:drawing>
          <wp:anchor behindDoc="0" distT="0" distB="0" distL="114300" distR="114300" simplePos="0" locked="0" layoutInCell="1" allowOverlap="1" relativeHeight="3">
            <wp:simplePos x="0" y="0"/>
            <wp:positionH relativeFrom="column">
              <wp:posOffset>5715</wp:posOffset>
            </wp:positionH>
            <wp:positionV relativeFrom="paragraph">
              <wp:posOffset>409575</wp:posOffset>
            </wp:positionV>
            <wp:extent cx="5718810" cy="1289685"/>
            <wp:effectExtent l="0" t="0" r="0" b="0"/>
            <wp:wrapSquare wrapText="bothSides"/>
            <wp:docPr id="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descr=""/>
                    <pic:cNvPicPr>
                      <a:picLocks noChangeAspect="1" noChangeArrowheads="1"/>
                    </pic:cNvPicPr>
                  </pic:nvPicPr>
                  <pic:blipFill>
                    <a:blip r:embed="rId3"/>
                    <a:stretch>
                      <a:fillRect/>
                    </a:stretch>
                  </pic:blipFill>
                  <pic:spPr bwMode="auto">
                    <a:xfrm>
                      <a:off x="0" y="0"/>
                      <a:ext cx="5718810" cy="1289685"/>
                    </a:xfrm>
                    <a:prstGeom prst="rect">
                      <a:avLst/>
                    </a:prstGeom>
                  </pic:spPr>
                </pic:pic>
              </a:graphicData>
            </a:graphic>
          </wp:anchor>
        </w:drawing>
      </w:r>
    </w:p>
    <w:p>
      <w:pPr>
        <w:pStyle w:val="Normal"/>
        <w:spacing w:lineRule="auto" w:line="360"/>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spacing w:lineRule="auto" w:line="360"/>
        <w:rPr/>
      </w:pPr>
      <w:r>
        <w:rPr/>
      </w:r>
    </w:p>
    <w:p>
      <w:pPr>
        <w:pStyle w:val="Normal"/>
        <w:spacing w:lineRule="auto" w:line="360"/>
        <w:rPr/>
      </w:pPr>
      <w:r>
        <w:rPr/>
        <w:t>Segundo Sommerville (2007), independentemente do modelo de processo adotado, a etapa de definição e especificação do software abrange atividades essenciais de levantamento e análise de requisitos. Os requisitos de um sistema de software são classificados em funcionais e não funcionais. Os requisitos funcionais descrevem os serviços que o sistema deve fornecer em resposta a determinadas entradas fornecida pelos usuários, ou seja, eles definem o comportamento e a reação do sistema em situações específicas. Por outro lado, os requisitos não funcionais estabelecem restrições e atributos de qualidade do sistema, como desempenho, segurança, utilidade, confiabilidade, suporte e escalabilidade.</w:t>
      </w:r>
    </w:p>
    <w:p>
      <w:pPr>
        <w:pStyle w:val="Normal"/>
        <w:spacing w:lineRule="auto" w:line="360"/>
        <w:rPr/>
      </w:pPr>
      <w:r>
        <w:rPr/>
        <w:t>Requisitos de sistemas são as especificações ou descrições detalhadas do que o sistema deve fazer e como deve funcionar. Eles podem incluir requisitos funcionais, que descrevem as funções e tarefas específicas que o sistema deve executar, bem como requisitos não funcionais, que se são a aspectos não relacionados diretamente às funcionalidades, como desempenho, segurança, usabilidade e confiabilidade. Seu objetivo é documentar todas as necessidades e expectativas dos usuários em relação ao sistema, garantindo que seja projetado e construído de acordo com as suas exigências.</w:t>
      </w:r>
    </w:p>
    <w:p>
      <w:pPr>
        <w:pStyle w:val="Normal"/>
        <w:spacing w:lineRule="auto" w:line="360"/>
        <w:rPr/>
      </w:pPr>
      <w:r>
        <w:rPr/>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pPr>
      <w:r>
        <w:rPr/>
        <w:tab/>
      </w:r>
    </w:p>
    <w:tbl>
      <w:tblPr>
        <w:tblW w:w="9015" w:type="dxa"/>
        <w:jc w:val="left"/>
        <w:tblInd w:w="55" w:type="dxa"/>
        <w:tblCellMar>
          <w:top w:w="0" w:type="dxa"/>
          <w:left w:w="70" w:type="dxa"/>
          <w:bottom w:w="0" w:type="dxa"/>
          <w:right w:w="70" w:type="dxa"/>
        </w:tblCellMar>
        <w:tblLook w:val="04a0" w:noHBand="0" w:noVBand="1" w:firstColumn="1" w:lastRow="0" w:lastColumn="0" w:firstRow="1"/>
      </w:tblPr>
      <w:tblGrid>
        <w:gridCol w:w="1679"/>
        <w:gridCol w:w="2201"/>
        <w:gridCol w:w="5135"/>
      </w:tblGrid>
      <w:tr>
        <w:trPr>
          <w:trHeight w:val="540" w:hRule="atLeast"/>
        </w:trPr>
        <w:tc>
          <w:tcPr>
            <w:tcW w:w="1679" w:type="dxa"/>
            <w:tcBorders>
              <w:top w:val="single" w:sz="4" w:space="0" w:color="000000"/>
              <w:left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Número</w:t>
            </w:r>
          </w:p>
        </w:tc>
        <w:tc>
          <w:tcPr>
            <w:tcW w:w="2201"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Identificação</w:t>
            </w:r>
          </w:p>
        </w:tc>
        <w:tc>
          <w:tcPr>
            <w:tcW w:w="5135"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Descrição</w:t>
            </w:r>
          </w:p>
        </w:tc>
      </w:tr>
      <w:tr>
        <w:trPr>
          <w:trHeight w:val="93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[RF001]</w:t>
            </w:r>
          </w:p>
        </w:tc>
        <w:tc>
          <w:tcPr>
            <w:tcW w:w="2201" w:type="dxa"/>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Cadastrar Usuário</w:t>
            </w:r>
          </w:p>
        </w:tc>
        <w:tc>
          <w:tcPr>
            <w:tcW w:w="5135"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os usuários se cadastrem e preencham suas informações</w:t>
            </w:r>
          </w:p>
        </w:tc>
      </w:tr>
      <w:tr>
        <w:trPr>
          <w:trHeight w:val="852"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[RF002]</w:t>
            </w:r>
          </w:p>
        </w:tc>
        <w:tc>
          <w:tcPr>
            <w:tcW w:w="2201"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Login de usuário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os usuários façam login utilizando e-mail e senha cadastrados</w:t>
            </w:r>
          </w:p>
        </w:tc>
      </w:tr>
      <w:tr>
        <w:trPr>
          <w:trHeight w:val="66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[RF003]</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Catalogar Produtos</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Exibe a lista de produtos do cardápio.</w:t>
            </w:r>
          </w:p>
        </w:tc>
      </w:tr>
      <w:tr>
        <w:trPr>
          <w:trHeight w:val="69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[RF004]</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Carrinho de Compra</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os usuários adicionem produtos ao carrinho de compra.</w:t>
            </w:r>
          </w:p>
        </w:tc>
      </w:tr>
      <w:tr>
        <w:trPr>
          <w:trHeight w:val="99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[RF005]</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Atualizar Carrinho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atualizem a quantidade de produtos no carrinho de compra ou removam itens.</w:t>
            </w:r>
          </w:p>
        </w:tc>
      </w:tr>
      <w:tr>
        <w:trPr>
          <w:trHeight w:val="162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[RF006]</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Finalizar compra</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a finalização da compra, fornecendo informações de entrega, escolhendo um método de pagamento e realizando o pagamento.</w:t>
            </w:r>
          </w:p>
        </w:tc>
      </w:tr>
      <w:tr>
        <w:trPr>
          <w:trHeight w:val="624"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[RF007]</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Painel Administrativo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gerenciar produtos, pedidos e usuários.</w:t>
            </w:r>
          </w:p>
        </w:tc>
      </w:tr>
      <w:tr>
        <w:trPr>
          <w:trHeight w:val="120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[RF008]</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Gerenciar Produto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adicione, edite ou remova produtos do catálogo, incluindo nome, imagem, descrição e preço.</w:t>
            </w:r>
          </w:p>
        </w:tc>
      </w:tr>
      <w:tr>
        <w:trPr>
          <w:trHeight w:val="102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[RF009]</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Gerenciar Pedidos</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visualize, atualize o status e gerencie os pedidos recebidos pelos usuários.</w:t>
            </w:r>
          </w:p>
        </w:tc>
      </w:tr>
      <w:tr>
        <w:trPr>
          <w:trHeight w:val="648"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[RF010]</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Gerenciar Usuários</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gerencie os usuários cadastrados.</w:t>
            </w:r>
          </w:p>
        </w:tc>
      </w:tr>
    </w:tbl>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p>
    <w:p>
      <w:pPr>
        <w:pStyle w:val="Ttulo3"/>
        <w:spacing w:lineRule="auto" w:line="360" w:before="0" w:after="0"/>
        <w:rPr/>
      </w:pPr>
      <w:bookmarkStart w:id="9" w:name="_Toc119164370"/>
      <w:r>
        <w:rPr>
          <w:b/>
        </w:rPr>
        <w:t>5.1.2 Requisitos não funcionais</w:t>
      </w:r>
      <w:bookmarkEnd w:id="9"/>
      <w:r>
        <w:rPr>
          <w:b/>
        </w:rPr>
        <w:t xml:space="preserve"> </w:t>
      </w:r>
    </w:p>
    <w:tbl>
      <w:tblPr>
        <w:tblW w:w="9015" w:type="dxa"/>
        <w:jc w:val="left"/>
        <w:tblInd w:w="55" w:type="dxa"/>
        <w:tblCellMar>
          <w:top w:w="0" w:type="dxa"/>
          <w:left w:w="70" w:type="dxa"/>
          <w:bottom w:w="0" w:type="dxa"/>
          <w:right w:w="70" w:type="dxa"/>
        </w:tblCellMar>
        <w:tblLook w:val="04a0" w:noHBand="0" w:noVBand="1" w:firstColumn="1" w:lastRow="0" w:lastColumn="0" w:firstRow="1"/>
      </w:tblPr>
      <w:tblGrid>
        <w:gridCol w:w="1679"/>
        <w:gridCol w:w="2201"/>
        <w:gridCol w:w="5135"/>
      </w:tblGrid>
      <w:tr>
        <w:trPr>
          <w:trHeight w:val="540" w:hRule="atLeast"/>
        </w:trPr>
        <w:tc>
          <w:tcPr>
            <w:tcW w:w="1679" w:type="dxa"/>
            <w:tcBorders>
              <w:top w:val="single" w:sz="4" w:space="0" w:color="000000"/>
              <w:left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Número</w:t>
            </w:r>
          </w:p>
        </w:tc>
        <w:tc>
          <w:tcPr>
            <w:tcW w:w="2201"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Identificação</w:t>
            </w:r>
          </w:p>
        </w:tc>
        <w:tc>
          <w:tcPr>
            <w:tcW w:w="5135"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Descrição</w:t>
            </w:r>
          </w:p>
        </w:tc>
      </w:tr>
      <w:tr>
        <w:trPr>
          <w:trHeight w:val="93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[RNF001]</w:t>
            </w:r>
          </w:p>
        </w:tc>
        <w:tc>
          <w:tcPr>
            <w:tcW w:w="2201" w:type="dxa"/>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Responsividade</w:t>
            </w:r>
          </w:p>
        </w:tc>
        <w:tc>
          <w:tcPr>
            <w:tcW w:w="5135"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Deve adaptar-se e fornecer uma experiência de uso adequada em diferentes dispositivos</w:t>
            </w:r>
          </w:p>
        </w:tc>
      </w:tr>
      <w:tr>
        <w:trPr>
          <w:trHeight w:val="852"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[RNF002]</w:t>
            </w:r>
          </w:p>
        </w:tc>
        <w:tc>
          <w:tcPr>
            <w:tcW w:w="2201"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Desempenho</w:t>
            </w:r>
          </w:p>
        </w:tc>
        <w:tc>
          <w:tcPr>
            <w:tcW w:w="5135" w:type="dxa"/>
            <w:tcBorders>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Deve ter um desempenho eficiente, respondendo de forma ágil às interações do usuário.</w:t>
            </w:r>
          </w:p>
        </w:tc>
      </w:tr>
      <w:tr>
        <w:trPr>
          <w:trHeight w:val="660" w:hRule="atLeast"/>
        </w:trPr>
        <w:tc>
          <w:tcPr>
            <w:tcW w:w="1679" w:type="dxa"/>
            <w:tcBorders>
              <w:left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[RNF003]</w:t>
            </w:r>
          </w:p>
        </w:tc>
        <w:tc>
          <w:tcPr>
            <w:tcW w:w="2201" w:type="dxa"/>
            <w:tcBorders>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Segurança</w:t>
            </w:r>
          </w:p>
        </w:tc>
        <w:tc>
          <w:tcPr>
            <w:tcW w:w="5135" w:type="dxa"/>
            <w:tcBorders>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Deve garantir a segurança das informações dos usuários.</w:t>
            </w:r>
          </w:p>
        </w:tc>
      </w:tr>
      <w:tr>
        <w:trPr>
          <w:trHeight w:val="1524" w:hRule="atLeast"/>
        </w:trPr>
        <w:tc>
          <w:tcPr>
            <w:tcW w:w="16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[RNF004]</w:t>
            </w:r>
          </w:p>
        </w:tc>
        <w:tc>
          <w:tcPr>
            <w:tcW w:w="2201"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Controle de Acesso Administrativo</w:t>
            </w:r>
          </w:p>
        </w:tc>
        <w:tc>
          <w:tcPr>
            <w:tcW w:w="5135"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tru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 xml:space="preserve">Deve fornecer recursos para permitir que usuários com papel de Administrador acessem áreas restritas do sistema para gerenciamento </w:t>
            </w:r>
          </w:p>
        </w:tc>
      </w:tr>
    </w:tbl>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sz w:val="20"/>
          <w:szCs w:val="20"/>
        </w:rPr>
      </w:pPr>
      <w:r>
        <w:rPr>
          <w:bCs/>
          <w:sz w:val="20"/>
          <w:szCs w:val="20"/>
        </w:rPr>
        <w:t xml:space="preserve">Fonte: Aline </w:t>
      </w:r>
      <w:r>
        <w:rPr>
          <w:bCs/>
          <w:sz w:val="20"/>
          <w:szCs w:val="20"/>
        </w:rPr>
        <w:t>Oliveira</w:t>
      </w:r>
      <w:r>
        <w:rPr>
          <w:bCs/>
          <w:sz w:val="20"/>
          <w:szCs w:val="20"/>
        </w:rPr>
        <w:t>, 2023</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0" w:name="_Toc119164371"/>
      <w:r>
        <w:rPr/>
        <w:t>Diagrama de Contexto</w:t>
      </w:r>
      <w:bookmarkEnd w:id="10"/>
    </w:p>
    <w:p>
      <w:pPr>
        <w:pStyle w:val="Normal"/>
        <w:spacing w:lineRule="auto" w:line="360"/>
        <w:rPr/>
      </w:pPr>
      <w:r>
        <w:rPr/>
        <w:t>“</w:t>
      </w:r>
      <w:r>
        <w:rPr/>
        <w:t>Em desenvolvimento de sistemas, é considerado o diagrama de fluxo de dados de maior nível, isto é, um diagrama que representa todo o sistema.</w:t>
      </w:r>
    </w:p>
    <w:p>
      <w:pPr>
        <w:pStyle w:val="Normal"/>
        <w:spacing w:lineRule="auto" w:line="360"/>
        <w:rPr/>
      </w:pPr>
      <w:r>
        <w:rPr/>
        <w:t>Ele demonstra como as partes interessadas e outras entidades interagem com o sistema indicando suas entradas e saídas.” Montes (2020).</w:t>
      </w:r>
    </w:p>
    <w:p>
      <w:pPr>
        <w:pStyle w:val="Normal"/>
        <w:spacing w:lineRule="auto" w:line="360"/>
        <w:rPr/>
      </w:pPr>
      <w:r>
        <w:rPr/>
        <w:t>O diagrama de contexto é uma representação visual que retrata o sistema central em estudo junto ao seu ambiente, evidenciando as interações estabelecidas entre o sistema e os elementos externos que interagem com ele. Essa representação gráfica busca oferecer uma visão geral e simplificada do sistema, realçando as principais entradas e saídas, bem como as principais entidades externas com as quais o sistema se relaciona. Essa ferramenta desempenha um papel crucial na engenharia de requisitos, pois auxilia na delimitação dos limites do sistema e na compreensão de como ele se encaixa no contexto mais amplo. Além disso, frequentemente serve como ponto de partida para a modelagem e análise mais detalhada dos processos do sistema.</w:t>
      </w:r>
    </w:p>
    <w:p>
      <w:pPr>
        <w:pStyle w:val="Normal"/>
        <w:rPr/>
      </w:pPr>
      <w:r>
        <w:rPr/>
      </w:r>
    </w:p>
    <w:p>
      <w:pPr>
        <w:pStyle w:val="Normal"/>
        <w:spacing w:lineRule="auto" w:line="360"/>
        <w:ind w:hanging="0"/>
        <w:jc w:val="center"/>
        <w:rPr>
          <w:color w:val="000000"/>
        </w:rPr>
      </w:pPr>
      <w:r>
        <w:rPr/>
        <w:drawing>
          <wp:inline distT="0" distB="0" distL="0" distR="0">
            <wp:extent cx="4690110" cy="341884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4"/>
                    <a:stretch>
                      <a:fillRect/>
                    </a:stretch>
                  </pic:blipFill>
                  <pic:spPr bwMode="auto">
                    <a:xfrm>
                      <a:off x="0" y="0"/>
                      <a:ext cx="4690110" cy="3418840"/>
                    </a:xfrm>
                    <a:prstGeom prst="rect">
                      <a:avLst/>
                    </a:prstGeom>
                  </pic:spPr>
                </pic:pic>
              </a:graphicData>
            </a:graphic>
          </wp:inline>
        </w:drawing>
      </w:r>
    </w:p>
    <w:p>
      <w:pPr>
        <w:pStyle w:val="Normal"/>
        <w:spacing w:lineRule="auto" w:line="360"/>
        <w:ind w:hanging="0"/>
        <w:rPr>
          <w:color w:val="000000"/>
        </w:rPr>
      </w:pPr>
      <w:r>
        <w:rPr>
          <w:color w:val="000000"/>
        </w:rPr>
      </w:r>
    </w:p>
    <w:p>
      <w:pPr>
        <w:pStyle w:val="Normal"/>
        <w:ind w:hanging="0"/>
        <w:rPr>
          <w:b/>
          <w:b/>
          <w:sz w:val="20"/>
          <w:szCs w:val="20"/>
        </w:rPr>
      </w:pPr>
      <w:r>
        <w:rPr>
          <w:b/>
          <w:sz w:val="20"/>
          <w:szCs w:val="20"/>
        </w:rPr>
        <w:t xml:space="preserve">Fonte: Kerolaine </w:t>
      </w:r>
      <w:r>
        <w:rPr>
          <w:b/>
          <w:sz w:val="20"/>
          <w:szCs w:val="20"/>
        </w:rPr>
        <w:t>Sampaio</w:t>
      </w:r>
      <w:r>
        <w:rPr>
          <w:b/>
          <w:sz w:val="20"/>
          <w:szCs w:val="20"/>
        </w:rPr>
        <w:t>, 2023</w:t>
      </w:r>
    </w:p>
    <w:p>
      <w:pPr>
        <w:pStyle w:val="Ttulo2"/>
        <w:numPr>
          <w:ilvl w:val="1"/>
          <w:numId w:val="2"/>
        </w:numPr>
        <w:rPr/>
      </w:pPr>
      <w:bookmarkStart w:id="11" w:name="_Toc119164372"/>
      <w:r>
        <w:rPr/>
        <w:t>Diagrama de Fluxo de dados</w:t>
      </w:r>
      <w:bookmarkEnd w:id="11"/>
    </w:p>
    <w:p>
      <w:pPr>
        <w:pStyle w:val="Normal"/>
        <w:spacing w:lineRule="auto" w:line="360"/>
        <w:ind w:hanging="0"/>
        <w:rPr/>
      </w:pPr>
      <w:r>
        <w:rPr/>
        <w:tab/>
        <w:t>O diagrama de fluxo de dados é uma representação gráfica que mostra de maneira visual como os dados são processados e movidos dentro de um sistema de software. Sua principal finalidade é ilustrar como os dados são transformados ao passar por diferentes etapas do sistema, incluindo entradas, processos e saídas.</w:t>
      </w:r>
    </w:p>
    <w:p>
      <w:pPr>
        <w:pStyle w:val="Normal"/>
        <w:spacing w:lineRule="auto" w:line="360"/>
        <w:ind w:hanging="0"/>
        <w:rPr>
          <w:u w:val="single"/>
        </w:rPr>
      </w:pPr>
      <w:r>
        <w:rPr/>
        <w:t>“</w:t>
      </w:r>
      <w:r>
        <w:rPr/>
        <w:t>Esse mesmo instrumento deve, ainda, possibilitar ao analista, ao projetar logicamente o sistema, apresentar um modelo ao bibliotecário para que o examine e verifique se está de acordo com suas necessidades. Novamente, o modelo deve possuir recursos para representar integralmente o sistema, além de ser compreensível ao bibliotecário para que possa aprová-lo ou não. O surgimento recente do diagrama de fluxo de dados tornou possível a representação gráfica de sistema, obedecendo às exigências citadas.” Salviati (1982).</w:t>
      </w:r>
    </w:p>
    <w:p>
      <w:pPr>
        <w:pStyle w:val="Normal"/>
        <w:ind w:hanging="0"/>
        <w:rPr/>
      </w:pPr>
      <w:r>
        <w:rPr/>
        <w:drawing>
          <wp:anchor behindDoc="0" distT="0" distB="0" distL="0" distR="0" simplePos="0" locked="0" layoutInCell="1" allowOverlap="1" relativeHeight="2">
            <wp:simplePos x="0" y="0"/>
            <wp:positionH relativeFrom="column">
              <wp:posOffset>-3810</wp:posOffset>
            </wp:positionH>
            <wp:positionV relativeFrom="paragraph">
              <wp:posOffset>355600</wp:posOffset>
            </wp:positionV>
            <wp:extent cx="5718810" cy="451866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5"/>
                    <a:stretch>
                      <a:fillRect/>
                    </a:stretch>
                  </pic:blipFill>
                  <pic:spPr bwMode="auto">
                    <a:xfrm>
                      <a:off x="0" y="0"/>
                      <a:ext cx="5718810" cy="4518660"/>
                    </a:xfrm>
                    <a:prstGeom prst="rect">
                      <a:avLst/>
                    </a:prstGeom>
                  </pic:spPr>
                </pic:pic>
              </a:graphicData>
            </a:graphic>
          </wp:anchor>
        </w:drawing>
      </w:r>
    </w:p>
    <w:p>
      <w:pPr>
        <w:pStyle w:val="Normal"/>
        <w:rPr/>
      </w:pPr>
      <w:r>
        <w:rPr/>
        <w:t xml:space="preserve">     </w:t>
      </w:r>
      <w:r>
        <w:rPr>
          <w:b/>
          <w:sz w:val="20"/>
          <w:szCs w:val="20"/>
        </w:rPr>
        <w:t xml:space="preserve">Fonte: Kerolaine </w:t>
      </w:r>
      <w:r>
        <w:rPr>
          <w:b/>
          <w:sz w:val="20"/>
          <w:szCs w:val="20"/>
        </w:rPr>
        <w:t>Sampaio</w:t>
      </w:r>
      <w:r>
        <w:rPr>
          <w:b/>
          <w:sz w:val="20"/>
          <w:szCs w:val="20"/>
        </w:rPr>
        <w:t>, 2023</w:t>
      </w:r>
    </w:p>
    <w:p>
      <w:pPr>
        <w:pStyle w:val="Ttulo2"/>
        <w:numPr>
          <w:ilvl w:val="1"/>
          <w:numId w:val="2"/>
        </w:numPr>
        <w:ind w:left="578" w:hanging="578"/>
        <w:rPr/>
      </w:pPr>
      <w:bookmarkStart w:id="12" w:name="_Toc119164373"/>
      <w:r>
        <w:rPr/>
        <w:t>Diagrama de Entidade e relacionamento</w:t>
      </w:r>
      <w:bookmarkEnd w:id="12"/>
    </w:p>
    <w:p>
      <w:pPr>
        <w:pStyle w:val="Normal"/>
        <w:spacing w:lineRule="auto" w:line="360"/>
        <w:rPr/>
      </w:pPr>
      <w:r>
        <w:rPr/>
        <w:t>Segundo Franck et al. (2021), o diagrama entidade relacionamento (ER) é um tipo de fluxograma que mostra as interconexões entre "entidades" dentro de um sistema. Ele é usado para projetar e depurar bancos de dados relacionais em várias áreas, como Engenharia de Software, sistemas de informações empresariais, educação e pesquisa. Os diagramas ER utilizam símbolos específicos para representar a conexão entre entidades, relacionamentos e seus atributos. Esses diagramas espelham estruturas gramaticais, onde as entidades são tratadas como substantivos e os relacionamentos como verbos. Além disso, eles podem ser usados em conjunto com diagramas de estrutura de dados (DEDs) e diagramas de fluxo de dados (DFDs) para mapear informações e processos.</w:t>
      </w:r>
    </w:p>
    <w:p>
      <w:pPr>
        <w:pStyle w:val="Normal"/>
        <w:ind w:hanging="0"/>
        <w:rPr/>
      </w:pPr>
      <w:r>
        <w:rPr/>
        <w:drawing>
          <wp:inline distT="0" distB="0" distL="0" distR="0">
            <wp:extent cx="5718810" cy="4500245"/>
            <wp:effectExtent l="0" t="0" r="0" b="0"/>
            <wp:docPr id="4" name="Imagem 4" descr="C:\Users\sil\Downloads\WhatsApp Image 2023-06-29 at 21.26.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sil\Downloads\WhatsApp Image 2023-06-29 at 21.26.53.jpeg"/>
                    <pic:cNvPicPr>
                      <a:picLocks noChangeAspect="1" noChangeArrowheads="1"/>
                    </pic:cNvPicPr>
                  </pic:nvPicPr>
                  <pic:blipFill>
                    <a:blip r:embed="rId6"/>
                    <a:stretch>
                      <a:fillRect/>
                    </a:stretch>
                  </pic:blipFill>
                  <pic:spPr bwMode="auto">
                    <a:xfrm>
                      <a:off x="0" y="0"/>
                      <a:ext cx="5718810" cy="4500245"/>
                    </a:xfrm>
                    <a:prstGeom prst="rect">
                      <a:avLst/>
                    </a:prstGeom>
                  </pic:spPr>
                </pic:pic>
              </a:graphicData>
            </a:graphic>
          </wp:inline>
        </w:drawing>
      </w:r>
    </w:p>
    <w:p>
      <w:pPr>
        <w:pStyle w:val="Normal"/>
        <w:ind w:hanging="0"/>
        <w:rPr/>
      </w:pPr>
      <w:r>
        <w:rPr>
          <w:b/>
          <w:sz w:val="20"/>
          <w:szCs w:val="20"/>
        </w:rPr>
        <w:t>Fonte: Aline</w:t>
      </w:r>
      <w:r>
        <w:rPr>
          <w:b/>
          <w:sz w:val="20"/>
          <w:szCs w:val="20"/>
        </w:rPr>
        <w:t>mOliveira</w:t>
      </w:r>
      <w:r>
        <w:rPr>
          <w:b/>
          <w:sz w:val="20"/>
          <w:szCs w:val="20"/>
        </w:rPr>
        <w:t>, 2023</w:t>
      </w:r>
    </w:p>
    <w:p>
      <w:pPr>
        <w:pStyle w:val="Normal"/>
        <w:tabs>
          <w:tab w:val="clear" w:pos="720"/>
          <w:tab w:val="left" w:pos="0" w:leader="none"/>
        </w:tabs>
        <w:ind w:hanging="0"/>
        <w:rPr/>
      </w:pPr>
      <w:r>
        <w:rPr/>
      </w:r>
    </w:p>
    <w:p>
      <w:pPr>
        <w:pStyle w:val="Ttulo2"/>
        <w:numPr>
          <w:ilvl w:val="1"/>
          <w:numId w:val="2"/>
        </w:numPr>
        <w:ind w:left="578" w:hanging="578"/>
        <w:rPr/>
      </w:pPr>
      <w:bookmarkStart w:id="13" w:name="_Toc119164374"/>
      <w:r>
        <w:rPr/>
        <w:t>Dicionário de Dados</w:t>
      </w:r>
      <w:bookmarkEnd w:id="13"/>
    </w:p>
    <w:p>
      <w:pPr>
        <w:pStyle w:val="Normal"/>
        <w:tabs>
          <w:tab w:val="clear" w:pos="720"/>
          <w:tab w:val="left" w:pos="0" w:leader="none"/>
        </w:tabs>
        <w:spacing w:lineRule="auto" w:line="360" w:before="240" w:after="0"/>
        <w:ind w:hanging="0"/>
        <w:rPr/>
      </w:pPr>
      <w:r>
        <w:rPr/>
        <w:tab/>
        <w:t>Para facilitar o entendimento dos bancos de dados e garantir a uniformidade na gestão das informações, é fundamental utilizar o dicionário de dados. Costa (2021) destaca a importância do dicionário de dados, descrevendo-o como uma lista de informações essenciais sobre um banco de dados. Ele atua como um glossário dos dados, armazenando e comunicando os principais termos e métricas relacionados ao banco de dados. O dicionário de dados é fundamental para garantir o alinhamento da equipe que trabalhará com os dados e para manter a padronização das informações. Seu conteúdo pode variar, mas geralmente inclui detalhes como os nomes e definições das variáveis, propriedades dos dados</w:t>
      </w:r>
      <w:ins w:id="0" w:author="sil" w:date="2023-07-31T14:02:00Z">
        <w:r>
          <w:rPr/>
          <w:t xml:space="preserve">, </w:t>
        </w:r>
      </w:ins>
      <w:r>
        <w:rPr/>
        <w:t>sequência das perguntas ou coleta das variáveis, dados de referência para classificações e domínios descritivos, além de codificação para dados ausentes.</w:t>
      </w:r>
    </w:p>
    <w:p>
      <w:pPr>
        <w:pStyle w:val="Normal"/>
        <w:tabs>
          <w:tab w:val="clear" w:pos="720"/>
          <w:tab w:val="left" w:pos="0" w:leader="none"/>
        </w:tabs>
        <w:spacing w:lineRule="auto" w:line="360" w:before="240" w:after="0"/>
        <w:ind w:hanging="0"/>
        <w:rPr/>
      </w:pPr>
      <w:r>
        <w:rPr/>
        <w:drawing>
          <wp:inline distT="0" distB="0" distL="0" distR="0">
            <wp:extent cx="5718810" cy="265176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7"/>
                    <a:stretch>
                      <a:fillRect/>
                    </a:stretch>
                  </pic:blipFill>
                  <pic:spPr bwMode="auto">
                    <a:xfrm>
                      <a:off x="0" y="0"/>
                      <a:ext cx="5718810" cy="265176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1761490"/>
            <wp:effectExtent l="0" t="0" r="0" b="0"/>
            <wp:docPr id="6"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9" descr=""/>
                    <pic:cNvPicPr>
                      <a:picLocks noChangeAspect="1" noChangeArrowheads="1"/>
                    </pic:cNvPicPr>
                  </pic:nvPicPr>
                  <pic:blipFill>
                    <a:blip r:embed="rId8"/>
                    <a:stretch>
                      <a:fillRect/>
                    </a:stretch>
                  </pic:blipFill>
                  <pic:spPr bwMode="auto">
                    <a:xfrm>
                      <a:off x="0" y="0"/>
                      <a:ext cx="5718810" cy="176149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104390"/>
            <wp:effectExtent l="0" t="0" r="0" b="0"/>
            <wp:docPr id="7"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
                    <pic:cNvPicPr>
                      <a:picLocks noChangeAspect="1" noChangeArrowheads="1"/>
                    </pic:cNvPicPr>
                  </pic:nvPicPr>
                  <pic:blipFill>
                    <a:blip r:embed="rId9"/>
                    <a:stretch>
                      <a:fillRect/>
                    </a:stretch>
                  </pic:blipFill>
                  <pic:spPr bwMode="auto">
                    <a:xfrm>
                      <a:off x="0" y="0"/>
                      <a:ext cx="5718810" cy="210439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118360"/>
            <wp:effectExtent l="0" t="0" r="0" b="0"/>
            <wp:docPr id="8"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1" descr=""/>
                    <pic:cNvPicPr>
                      <a:picLocks noChangeAspect="1" noChangeArrowheads="1"/>
                    </pic:cNvPicPr>
                  </pic:nvPicPr>
                  <pic:blipFill>
                    <a:blip r:embed="rId10"/>
                    <a:stretch>
                      <a:fillRect/>
                    </a:stretch>
                  </pic:blipFill>
                  <pic:spPr bwMode="auto">
                    <a:xfrm>
                      <a:off x="0" y="0"/>
                      <a:ext cx="5718810" cy="211836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444115"/>
            <wp:effectExtent l="0" t="0" r="0" b="0"/>
            <wp:docPr id="9"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descr=""/>
                    <pic:cNvPicPr>
                      <a:picLocks noChangeAspect="1" noChangeArrowheads="1"/>
                    </pic:cNvPicPr>
                  </pic:nvPicPr>
                  <pic:blipFill>
                    <a:blip r:embed="rId11"/>
                    <a:stretch>
                      <a:fillRect/>
                    </a:stretch>
                  </pic:blipFill>
                  <pic:spPr bwMode="auto">
                    <a:xfrm>
                      <a:off x="0" y="0"/>
                      <a:ext cx="5718810" cy="2444115"/>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091055"/>
            <wp:effectExtent l="0" t="0" r="0" b="0"/>
            <wp:docPr id="10"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3" descr=""/>
                    <pic:cNvPicPr>
                      <a:picLocks noChangeAspect="1" noChangeArrowheads="1"/>
                    </pic:cNvPicPr>
                  </pic:nvPicPr>
                  <pic:blipFill>
                    <a:blip r:embed="rId12"/>
                    <a:stretch>
                      <a:fillRect/>
                    </a:stretch>
                  </pic:blipFill>
                  <pic:spPr bwMode="auto">
                    <a:xfrm>
                      <a:off x="0" y="0"/>
                      <a:ext cx="5718810" cy="2091055"/>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072640"/>
            <wp:effectExtent l="0" t="0" r="0" b="0"/>
            <wp:docPr id="11"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4" descr=""/>
                    <pic:cNvPicPr>
                      <a:picLocks noChangeAspect="1" noChangeArrowheads="1"/>
                    </pic:cNvPicPr>
                  </pic:nvPicPr>
                  <pic:blipFill>
                    <a:blip r:embed="rId13"/>
                    <a:stretch>
                      <a:fillRect/>
                    </a:stretch>
                  </pic:blipFill>
                  <pic:spPr bwMode="auto">
                    <a:xfrm>
                      <a:off x="0" y="0"/>
                      <a:ext cx="5718810" cy="2072640"/>
                    </a:xfrm>
                    <a:prstGeom prst="rect">
                      <a:avLst/>
                    </a:prstGeom>
                  </pic:spPr>
                </pic:pic>
              </a:graphicData>
            </a:graphic>
          </wp:inline>
        </w:drawing>
      </w:r>
    </w:p>
    <w:p>
      <w:pPr>
        <w:pStyle w:val="Normal"/>
        <w:tabs>
          <w:tab w:val="clear" w:pos="720"/>
          <w:tab w:val="left" w:pos="0" w:leader="none"/>
        </w:tabs>
        <w:spacing w:lineRule="auto" w:line="360" w:before="240" w:after="0"/>
        <w:ind w:hanging="0"/>
        <w:rPr/>
      </w:pPr>
      <w:r>
        <w:rPr/>
        <w:drawing>
          <wp:inline distT="0" distB="0" distL="0" distR="0">
            <wp:extent cx="5718810" cy="2385060"/>
            <wp:effectExtent l="0" t="0" r="0" b="0"/>
            <wp:docPr id="12"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5" descr=""/>
                    <pic:cNvPicPr>
                      <a:picLocks noChangeAspect="1" noChangeArrowheads="1"/>
                    </pic:cNvPicPr>
                  </pic:nvPicPr>
                  <pic:blipFill>
                    <a:blip r:embed="rId14"/>
                    <a:stretch>
                      <a:fillRect/>
                    </a:stretch>
                  </pic:blipFill>
                  <pic:spPr bwMode="auto">
                    <a:xfrm>
                      <a:off x="0" y="0"/>
                      <a:ext cx="5718810" cy="2385060"/>
                    </a:xfrm>
                    <a:prstGeom prst="rect">
                      <a:avLst/>
                    </a:prstGeom>
                  </pic:spPr>
                </pic:pic>
              </a:graphicData>
            </a:graphic>
          </wp:inline>
        </w:drawing>
      </w:r>
    </w:p>
    <w:p>
      <w:pPr>
        <w:pStyle w:val="Normal"/>
        <w:ind w:hanging="0"/>
        <w:rPr>
          <w:b/>
          <w:b/>
          <w:sz w:val="20"/>
          <w:szCs w:val="20"/>
        </w:rPr>
      </w:pPr>
      <w:r>
        <w:rPr>
          <w:b/>
          <w:sz w:val="20"/>
          <w:szCs w:val="20"/>
        </w:rPr>
        <w:t>Fonte: Aline, 2023</w:t>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4" w:name="_Toc119164375"/>
      <w:r>
        <w:rPr/>
        <w:t>Diagrama de Caso de Uso</w:t>
      </w:r>
      <w:bookmarkEnd w:id="14"/>
    </w:p>
    <w:p>
      <w:pPr>
        <w:pStyle w:val="Normal"/>
        <w:spacing w:lineRule="auto" w:line="360"/>
        <w:rPr/>
      </w:pPr>
      <w:r>
        <w:rPr/>
        <w:t>O diagrama de caso de uso é uma ferramenta gráfica que permite representar as funcionalidades do sistema e as interações com os usuários ou sistemas externos, auxiliando no processo de análise e design de sistemas de software. De acordo com Rossetto (2017), o Diagrama de Caso de Uso é uma ferramenta que descreve as funcionalidades do sistema e suas interações com o ambiente externo. Nesse diagrama, é especificado o que o sistema deve fazer, sem se preocupar com os detalhes de como fazer. Os elementos utilizados no diagrama incluem os casos de uso, os atores e seus relacionamentos. Com esses elementos, o diagrama é capaz de descrever a sequência de ações a serem realizadas e a resposta do sistema para todos os cenários.</w:t>
      </w:r>
    </w:p>
    <w:p>
      <w:pPr>
        <w:pStyle w:val="Normal"/>
        <w:spacing w:lineRule="auto" w:line="360"/>
        <w:rPr/>
      </w:pPr>
      <w:r>
        <w:rPr/>
      </w:r>
    </w:p>
    <w:p>
      <w:pPr>
        <w:pStyle w:val="Normal"/>
        <w:spacing w:lineRule="auto" w:line="360"/>
        <w:rPr/>
      </w:pPr>
      <w:r>
        <w:rPr/>
        <w:tab/>
      </w:r>
      <w:r>
        <w:rPr/>
        <w:drawing>
          <wp:inline distT="0" distB="0" distL="0" distR="0">
            <wp:extent cx="5718810" cy="3368040"/>
            <wp:effectExtent l="0" t="0" r="0" b="0"/>
            <wp:docPr id="13" name="Imagem 16" descr="C:\Users\sil\Desktop\bagunça (1)\TCC\outros\diagram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6" descr="C:\Users\sil\Desktop\bagunça (1)\TCC\outros\diagrama.drawio (1).png"/>
                    <pic:cNvPicPr>
                      <a:picLocks noChangeAspect="1" noChangeArrowheads="1"/>
                    </pic:cNvPicPr>
                  </pic:nvPicPr>
                  <pic:blipFill>
                    <a:blip r:embed="rId15"/>
                    <a:stretch>
                      <a:fillRect/>
                    </a:stretch>
                  </pic:blipFill>
                  <pic:spPr bwMode="auto">
                    <a:xfrm>
                      <a:off x="0" y="0"/>
                      <a:ext cx="5718810" cy="3368040"/>
                    </a:xfrm>
                    <a:prstGeom prst="rect">
                      <a:avLst/>
                    </a:prstGeom>
                  </pic:spPr>
                </pic:pic>
              </a:graphicData>
            </a:graphic>
          </wp:inline>
        </w:drawing>
      </w:r>
    </w:p>
    <w:p>
      <w:pPr>
        <w:pStyle w:val="Normal"/>
        <w:rPr/>
      </w:pPr>
      <w:r>
        <w:rPr/>
      </w:r>
    </w:p>
    <w:p>
      <w:pPr>
        <w:pStyle w:val="Normal"/>
        <w:tabs>
          <w:tab w:val="clear" w:pos="720"/>
          <w:tab w:val="left" w:pos="-5" w:leader="none"/>
        </w:tabs>
        <w:ind w:left="720" w:hanging="861"/>
        <w:rPr>
          <w:b/>
          <w:b/>
          <w:sz w:val="20"/>
          <w:szCs w:val="20"/>
        </w:rPr>
      </w:pPr>
      <w:bookmarkStart w:id="15" w:name="_heading=h.44sinio"/>
      <w:bookmarkEnd w:id="15"/>
      <w:r>
        <w:rPr>
          <w:b/>
          <w:sz w:val="20"/>
          <w:szCs w:val="20"/>
        </w:rPr>
        <w:tab/>
        <w:t>Fonte: Aline, 2023</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Ttulo3"/>
        <w:numPr>
          <w:ilvl w:val="2"/>
          <w:numId w:val="3"/>
        </w:numPr>
        <w:rPr/>
      </w:pPr>
      <w:bookmarkStart w:id="16" w:name="_Toc119164376"/>
      <w:r>
        <w:rPr/>
        <w:t>Cadastrar</w:t>
      </w:r>
      <w:bookmarkEnd w:id="16"/>
    </w:p>
    <w:p>
      <w:pPr>
        <w:pStyle w:val="Normal"/>
        <w:ind w:hanging="0"/>
        <w:rPr>
          <w:b/>
          <w:b/>
        </w:rPr>
      </w:pPr>
      <w:r>
        <w:rPr>
          <w:b/>
        </w:rPr>
      </w:r>
    </w:p>
    <w:p>
      <w:pPr>
        <w:pStyle w:val="Ttulo3"/>
        <w:numPr>
          <w:ilvl w:val="2"/>
          <w:numId w:val="3"/>
        </w:numPr>
        <w:rPr/>
      </w:pPr>
      <w:bookmarkStart w:id="17" w:name="_Toc119164377"/>
      <w:bookmarkStart w:id="18" w:name="_heading=h.vsohz8hitavy"/>
      <w:bookmarkEnd w:id="18"/>
      <w:r>
        <w:rPr/>
        <w:t>Logar</w:t>
      </w:r>
      <w:bookmarkEnd w:id="17"/>
    </w:p>
    <w:p>
      <w:pPr>
        <w:pStyle w:val="Normal"/>
        <w:tabs>
          <w:tab w:val="clear" w:pos="720"/>
          <w:tab w:val="left" w:pos="709" w:leader="none"/>
        </w:tabs>
        <w:ind w:hanging="0"/>
        <w:rPr>
          <w:b/>
          <w:b/>
        </w:rPr>
      </w:pPr>
      <w:r>
        <w:rPr>
          <w:b/>
        </w:rPr>
      </w:r>
    </w:p>
    <w:p>
      <w:pPr>
        <w:pStyle w:val="Ttulo3"/>
        <w:numPr>
          <w:ilvl w:val="2"/>
          <w:numId w:val="3"/>
        </w:numPr>
        <w:rPr/>
      </w:pPr>
      <w:bookmarkStart w:id="19" w:name="_Toc119164378"/>
      <w:bookmarkStart w:id="20" w:name="_heading=h.w4pjqu5od5l"/>
      <w:bookmarkEnd w:id="20"/>
      <w:r>
        <w:rPr/>
        <w:t>Cadastro de funcionário/profissional</w:t>
      </w:r>
      <w:bookmarkEnd w:id="19"/>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1" w:name="_heading=h.iimt9dgudcin"/>
      <w:bookmarkStart w:id="22" w:name="_Toc119164379"/>
      <w:bookmarkEnd w:id="21"/>
      <w:r>
        <w:rPr/>
        <w:t>Consultar profissionais</w:t>
      </w:r>
      <w:bookmarkEnd w:id="22"/>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3" w:name="_Toc119164380"/>
      <w:bookmarkStart w:id="24" w:name="_heading=h.hyvwenoixavx"/>
      <w:bookmarkEnd w:id="24"/>
      <w:r>
        <w:rPr/>
        <w:t>Agendamento</w:t>
      </w:r>
      <w:bookmarkEnd w:id="23"/>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5" w:name="_Toc119164381"/>
      <w:r>
        <w:rPr/>
        <w:t>Diagrama de Classe</w:t>
      </w:r>
      <w:bookmarkEnd w:id="25"/>
    </w:p>
    <w:p>
      <w:pPr>
        <w:pStyle w:val="Normal"/>
        <w:ind w:hanging="0"/>
        <w:rPr>
          <w:b/>
          <w:b/>
          <w:sz w:val="20"/>
          <w:szCs w:val="20"/>
        </w:rPr>
      </w:pPr>
      <w:r>
        <w:rPr>
          <w:b/>
          <w:sz w:val="20"/>
          <w:szCs w:val="20"/>
        </w:rPr>
        <w:t>Fonte: O autor, 2022</w:t>
      </w:r>
    </w:p>
    <w:p>
      <w:pPr>
        <w:pStyle w:val="Ttulo2"/>
        <w:numPr>
          <w:ilvl w:val="1"/>
          <w:numId w:val="3"/>
        </w:numPr>
        <w:ind w:left="578" w:hanging="578"/>
        <w:rPr/>
      </w:pPr>
      <w:bookmarkStart w:id="26" w:name="_Toc119164382"/>
      <w:r>
        <w:rPr/>
        <w:t>Diagrama de Sequência</w:t>
      </w:r>
      <w:bookmarkEnd w:id="26"/>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27" w:name="_Toc119164383"/>
      <w:r>
        <w:rPr/>
        <w:t>Diagrama de Atividade</w:t>
      </w:r>
      <w:bookmarkEnd w:id="27"/>
    </w:p>
    <w:p>
      <w:pPr>
        <w:pStyle w:val="Normal"/>
        <w:spacing w:lineRule="auto" w:line="360"/>
        <w:ind w:left="709" w:hanging="709"/>
        <w:rPr/>
      </w:pPr>
      <w:r>
        <w:rPr/>
      </w:r>
    </w:p>
    <w:p>
      <w:pPr>
        <w:pStyle w:val="Normal"/>
        <w:ind w:hanging="0"/>
        <w:rPr>
          <w:b/>
          <w:b/>
          <w:sz w:val="20"/>
          <w:szCs w:val="20"/>
        </w:rPr>
      </w:pPr>
      <w:r>
        <w:rPr>
          <w:b/>
          <w:sz w:val="20"/>
          <w:szCs w:val="20"/>
        </w:rPr>
        <w:t>Fonte: O autor, 2022</w:t>
      </w:r>
    </w:p>
    <w:p>
      <w:pPr>
        <w:pStyle w:val="Ttulo1"/>
        <w:numPr>
          <w:ilvl w:val="0"/>
          <w:numId w:val="3"/>
        </w:numPr>
        <w:ind w:left="0" w:hanging="0"/>
        <w:rPr/>
      </w:pPr>
      <w:bookmarkStart w:id="28" w:name="_Toc119164384"/>
      <w:r>
        <w:rPr/>
        <w:t>Telas</w:t>
      </w:r>
      <w:bookmarkEnd w:id="28"/>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29" w:name="_Toc119164385"/>
      <w:r>
        <w:rPr/>
        <w:t>Conclusão</w:t>
      </w:r>
      <w:bookmarkEnd w:id="29"/>
    </w:p>
    <w:p>
      <w:pPr>
        <w:pStyle w:val="Normal"/>
        <w:spacing w:lineRule="auto" w:line="360"/>
        <w:ind w:left="709" w:hanging="0"/>
        <w:rPr/>
      </w:pPr>
      <w:r>
        <w:rPr/>
      </w:r>
      <w:bookmarkStart w:id="30" w:name="_heading=h.qsh70q"/>
      <w:bookmarkStart w:id="31" w:name="_heading=h.qsh70q"/>
      <w:bookmarkEnd w:id="31"/>
    </w:p>
    <w:p>
      <w:pPr>
        <w:pStyle w:val="Normal"/>
        <w:ind w:left="709" w:hanging="0"/>
        <w:rPr/>
      </w:pPr>
      <w:r>
        <w:rPr/>
      </w:r>
    </w:p>
    <w:p>
      <w:pPr>
        <w:pStyle w:val="Ttulo1"/>
        <w:numPr>
          <w:ilvl w:val="0"/>
          <w:numId w:val="3"/>
        </w:numPr>
        <w:ind w:left="0" w:hanging="0"/>
        <w:rPr/>
      </w:pPr>
      <w:bookmarkStart w:id="32" w:name="_Toc119164386"/>
      <w:r>
        <w:rPr/>
        <w:t>REFERÊNCIAS</w:t>
      </w:r>
      <w:bookmarkEnd w:id="32"/>
    </w:p>
    <w:p>
      <w:pPr>
        <w:pStyle w:val="Normal"/>
        <w:spacing w:lineRule="auto" w:line="360"/>
        <w:ind w:hanging="0"/>
        <w:jc w:val="left"/>
        <w:rPr>
          <w:color w:val="000000"/>
          <w:sz w:val="22"/>
          <w:szCs w:val="22"/>
        </w:rPr>
      </w:pPr>
      <w:r>
        <w:rPr>
          <w:color w:val="000000"/>
          <w:sz w:val="22"/>
          <w:szCs w:val="22"/>
        </w:rPr>
      </w:r>
    </w:p>
    <w:p>
      <w:pPr>
        <w:pStyle w:val="Normal"/>
        <w:spacing w:lineRule="auto" w:line="240"/>
        <w:ind w:hanging="0"/>
        <w:jc w:val="left"/>
        <w:rPr/>
      </w:pPr>
      <w:r>
        <w:rPr>
          <w:color w:val="222222"/>
        </w:rPr>
        <w:t>AZEVEDO, Debora. Revisão de literatura, referencial teórico, fundamentação teórica e framework conceitual em pesquisa–diferenças e propósitos. Recuperado en: https://www. academia. edu/28212714/Revis% C3% A3o_de_Literatura_Referencial_Te% C3% B3rico_Fundamenta% C3% A7% C3% A3o_Te% C3% B3rica_e_Framework_Conceitual_em_Pesquisa_diferen% C3% A7as_e_prop% C3% B3sitos, 2016.</w:t>
      </w:r>
    </w:p>
    <w:p>
      <w:pPr>
        <w:pStyle w:val="Normal"/>
        <w:spacing w:lineRule="auto" w:line="240"/>
        <w:ind w:hanging="0"/>
        <w:jc w:val="left"/>
        <w:rPr>
          <w:color w:val="222222"/>
        </w:rPr>
      </w:pPr>
      <w:r>
        <w:rPr>
          <w:color w:val="222222"/>
        </w:rPr>
      </w:r>
    </w:p>
    <w:p>
      <w:pPr>
        <w:pStyle w:val="Normal"/>
        <w:spacing w:lineRule="auto" w:line="240"/>
        <w:ind w:hanging="0"/>
        <w:jc w:val="left"/>
        <w:rPr/>
      </w:pPr>
      <w:r>
        <w:rPr>
          <w:color w:val="222222"/>
          <w:lang w:val="en-US"/>
        </w:rPr>
        <w:t xml:space="preserve">RIDLEY, D. The Literature Review: A Step-by-step Guide for Students. </w:t>
      </w:r>
      <w:r>
        <w:rPr>
          <w:color w:val="222222"/>
        </w:rPr>
        <w:t xml:space="preserve">London: Sage, 2008. </w:t>
      </w:r>
    </w:p>
    <w:p>
      <w:pPr>
        <w:pStyle w:val="Normal"/>
        <w:spacing w:lineRule="auto" w:line="240"/>
        <w:ind w:hanging="0"/>
        <w:jc w:val="left"/>
        <w:rPr>
          <w:color w:val="222222"/>
        </w:rPr>
      </w:pPr>
      <w:r>
        <w:rPr>
          <w:color w:val="222222"/>
        </w:rPr>
      </w:r>
    </w:p>
    <w:p>
      <w:pPr>
        <w:pStyle w:val="Normal"/>
        <w:widowControl/>
        <w:spacing w:lineRule="auto" w:line="240"/>
        <w:ind w:hanging="0"/>
        <w:jc w:val="left"/>
        <w:rPr/>
      </w:pPr>
      <w:r>
        <w:rPr>
          <w:rFonts w:eastAsia="SimSun"/>
          <w:color w:val="222222"/>
          <w:shd w:fill="FFFFFF" w:val="clear"/>
          <w:lang w:eastAsia="zh-CN" w:bidi="ar"/>
        </w:rPr>
        <w:t>MIOTTO, Aderlan et al. PALITÃO O Pão de Queijo Rapidão.</w:t>
      </w:r>
    </w:p>
    <w:p>
      <w:pPr>
        <w:pStyle w:val="Normal"/>
        <w:widowControl/>
        <w:spacing w:lineRule="auto" w:line="240"/>
        <w:ind w:hanging="0"/>
        <w:jc w:val="left"/>
        <w:rPr>
          <w:rFonts w:eastAsia="SimSun"/>
          <w:color w:val="222222"/>
          <w:highlight w:val="white"/>
          <w:lang w:eastAsia="zh-CN" w:bidi="ar"/>
        </w:rPr>
      </w:pPr>
      <w:r>
        <w:rPr>
          <w:rFonts w:eastAsia="SimSun"/>
          <w:color w:val="222222"/>
          <w:highlight w:val="white"/>
          <w:lang w:eastAsia="zh-CN" w:bidi="ar"/>
        </w:rPr>
      </w:r>
    </w:p>
    <w:p>
      <w:pPr>
        <w:pStyle w:val="Normal"/>
        <w:widowControl/>
        <w:spacing w:lineRule="auto" w:line="240"/>
        <w:ind w:hanging="0"/>
        <w:jc w:val="left"/>
        <w:rPr/>
      </w:pPr>
      <w:r>
        <w:rPr>
          <w:rFonts w:eastAsia="SimSun"/>
          <w:color w:val="222222"/>
          <w:shd w:fill="FFFFFF" w:val="clear"/>
          <w:lang w:eastAsia="zh-CN" w:bidi="ar"/>
        </w:rPr>
        <w:t>MARTINS, Ana Luiza. História do café. Editora contexto, 2012.</w:t>
      </w:r>
    </w:p>
    <w:p>
      <w:pPr>
        <w:pStyle w:val="Normal"/>
        <w:widowControl/>
        <w:spacing w:lineRule="auto" w:line="240"/>
        <w:ind w:hanging="0"/>
        <w:jc w:val="left"/>
        <w:rPr>
          <w:rFonts w:eastAsia="SimSun"/>
          <w:color w:val="222222"/>
          <w:highlight w:val="white"/>
          <w:lang w:eastAsia="zh-CN" w:bidi="ar"/>
        </w:rPr>
      </w:pPr>
      <w:r>
        <w:rPr>
          <w:rFonts w:eastAsia="SimSun"/>
          <w:color w:val="222222"/>
          <w:highlight w:val="white"/>
          <w:lang w:eastAsia="zh-CN" w:bidi="ar"/>
        </w:rPr>
      </w:r>
    </w:p>
    <w:p>
      <w:pPr>
        <w:pStyle w:val="Normal"/>
        <w:widowControl/>
        <w:spacing w:lineRule="auto" w:line="240"/>
        <w:ind w:hanging="0"/>
        <w:jc w:val="left"/>
        <w:rPr/>
      </w:pPr>
      <w:r>
        <w:rPr>
          <w:rFonts w:eastAsia="SimSun"/>
          <w:color w:val="222222"/>
          <w:shd w:fill="FFFFFF" w:val="clear"/>
          <w:lang w:eastAsia="zh-CN" w:bidi="ar"/>
        </w:rPr>
        <w:t>OLIVEIRA MOREIRA, Fabrício. Plano de negócios em administração: viabilidade de implantação de cafeteria premium. 2021.</w:t>
      </w:r>
    </w:p>
    <w:p>
      <w:pPr>
        <w:pStyle w:val="Normal"/>
        <w:widowControl/>
        <w:spacing w:lineRule="auto" w:line="240"/>
        <w:ind w:hanging="0"/>
        <w:jc w:val="left"/>
        <w:rPr/>
      </w:pPr>
      <w:r>
        <w:rPr/>
      </w:r>
    </w:p>
    <w:p>
      <w:pPr>
        <w:pStyle w:val="Normal"/>
        <w:widowControl/>
        <w:spacing w:lineRule="auto" w:line="240"/>
        <w:ind w:hanging="0"/>
        <w:jc w:val="left"/>
        <w:rPr/>
      </w:pPr>
      <w:r>
        <w:rPr/>
        <w:t>ROSSETTO, Abraao Miranda; SILVA, Hugo Andrade da. Geração automática de documentação de projeto através do versionamento da documentação de sistema. 2017.</w:t>
      </w:r>
    </w:p>
    <w:p>
      <w:pPr>
        <w:pStyle w:val="Normal"/>
        <w:widowControl/>
        <w:spacing w:lineRule="auto" w:line="240"/>
        <w:ind w:hanging="0"/>
        <w:jc w:val="left"/>
        <w:rPr/>
      </w:pPr>
      <w:r>
        <w:rPr/>
      </w:r>
    </w:p>
    <w:p>
      <w:pPr>
        <w:pStyle w:val="Normal"/>
        <w:widowControl/>
        <w:spacing w:lineRule="auto" w:line="240"/>
        <w:ind w:hanging="0"/>
        <w:jc w:val="left"/>
        <w:rPr/>
      </w:pPr>
      <w:r>
        <w:rPr/>
        <w:t>SOMMERVILLE, I. Engenharia de software, 8ª edição, tradução: Selma shin shimizu</w:t>
      </w:r>
    </w:p>
    <w:p>
      <w:pPr>
        <w:pStyle w:val="Normal"/>
        <w:widowControl/>
        <w:spacing w:lineRule="auto" w:line="240"/>
        <w:ind w:hanging="0"/>
        <w:jc w:val="left"/>
        <w:rPr>
          <w:lang w:val="en-US"/>
        </w:rPr>
      </w:pPr>
      <w:r>
        <w:rPr/>
        <w:t xml:space="preserve">mel-nikoff, reginaldo arakaki, edilson de andrade barbosa. </w:t>
      </w:r>
      <w:r>
        <w:rPr>
          <w:lang w:val="en-US"/>
        </w:rPr>
        <w:t>São Paulo: Pearson</w:t>
      </w:r>
    </w:p>
    <w:p>
      <w:pPr>
        <w:pStyle w:val="Normal"/>
        <w:widowControl/>
        <w:spacing w:lineRule="auto" w:line="240"/>
        <w:ind w:hanging="0"/>
        <w:jc w:val="left"/>
        <w:rPr>
          <w:lang w:val="en-US"/>
        </w:rPr>
      </w:pPr>
      <w:r>
        <w:rPr>
          <w:lang w:val="en-US"/>
        </w:rPr>
        <w:t>Addison-Wesley, v. 22, p. 103, 2007.</w:t>
      </w:r>
    </w:p>
    <w:p>
      <w:pPr>
        <w:pStyle w:val="Normal"/>
        <w:widowControl/>
        <w:spacing w:lineRule="auto" w:line="240"/>
        <w:ind w:hanging="0"/>
        <w:jc w:val="left"/>
        <w:rPr>
          <w:lang w:val="en-US"/>
        </w:rPr>
      </w:pPr>
      <w:r>
        <w:rPr>
          <w:lang w:val="en-US"/>
        </w:rPr>
      </w:r>
    </w:p>
    <w:p>
      <w:pPr>
        <w:pStyle w:val="Normal"/>
        <w:widowControl/>
        <w:spacing w:lineRule="auto" w:line="240"/>
        <w:ind w:hanging="0"/>
        <w:jc w:val="left"/>
        <w:rPr/>
      </w:pPr>
      <w:r>
        <w:rPr/>
        <w:t>MONTES, Eduardo. Diagrama de contexto. 2020. Disponível em: https://escritoriodeprojetos.com.br/diagrama-de-contexto. Acesso em: 27 jul. 2023.</w:t>
      </w:r>
    </w:p>
    <w:p>
      <w:pPr>
        <w:pStyle w:val="Normal"/>
        <w:widowControl/>
        <w:spacing w:lineRule="auto" w:line="240"/>
        <w:ind w:hanging="0"/>
        <w:jc w:val="left"/>
        <w:rPr/>
      </w:pPr>
      <w:r>
        <w:rPr/>
      </w:r>
    </w:p>
    <w:p>
      <w:pPr>
        <w:pStyle w:val="Normal"/>
        <w:widowControl/>
        <w:spacing w:lineRule="auto" w:line="240"/>
        <w:ind w:hanging="0"/>
        <w:jc w:val="left"/>
        <w:rPr/>
      </w:pPr>
      <w:r>
        <w:rPr/>
        <w:t>SALVIATI, Maria Elisabeth. Diagrama de fluxo de dados: um novo instrumento para representação gráfica de sistemas. Revista de Biblioteconomia de Brasília, v. 10, n. 1, p. 95-103, 1982.</w:t>
      </w:r>
    </w:p>
    <w:p>
      <w:pPr>
        <w:pStyle w:val="Normal"/>
        <w:widowControl/>
        <w:spacing w:lineRule="auto" w:line="240"/>
        <w:ind w:hanging="0"/>
        <w:jc w:val="left"/>
        <w:rPr/>
      </w:pPr>
      <w:r>
        <w:rPr/>
      </w:r>
    </w:p>
    <w:p>
      <w:pPr>
        <w:pStyle w:val="Normal"/>
        <w:widowControl/>
        <w:spacing w:lineRule="auto" w:line="240"/>
        <w:ind w:hanging="0"/>
        <w:jc w:val="left"/>
        <w:rPr>
          <w:lang w:val="en-US"/>
        </w:rPr>
      </w:pPr>
      <w:r>
        <w:rPr/>
        <w:t xml:space="preserve">FRANCK, Kewry Mariobo; PEREIRA, Robson Fernandes; DANTAS FILHO, Jerônimo Vieira. Diagrama Entidade-Relacionamento: uma ferramenta para modelagem de dados conceituais em Engenharia de Software. </w:t>
      </w:r>
      <w:r>
        <w:rPr>
          <w:lang w:val="en-US"/>
        </w:rPr>
        <w:t>Research, Society and Development, v. 10, n. 8, p. e49510817776-e49510817776, 2021.</w:t>
      </w:r>
    </w:p>
    <w:p>
      <w:pPr>
        <w:pStyle w:val="Normal"/>
        <w:widowControl/>
        <w:spacing w:lineRule="auto" w:line="240"/>
        <w:ind w:hanging="0"/>
        <w:jc w:val="left"/>
        <w:rPr>
          <w:lang w:val="en-US"/>
        </w:rPr>
      </w:pPr>
      <w:r>
        <w:rPr>
          <w:lang w:val="en-US"/>
        </w:rPr>
      </w:r>
    </w:p>
    <w:p>
      <w:pPr>
        <w:pStyle w:val="Normal"/>
        <w:widowControl/>
        <w:spacing w:lineRule="auto" w:line="240"/>
        <w:ind w:hanging="0"/>
        <w:jc w:val="left"/>
        <w:rPr/>
      </w:pPr>
      <w:r>
        <w:rPr>
          <w:lang w:val="en-US"/>
        </w:rPr>
        <w:t xml:space="preserve">COSTA, Dalton. </w:t>
      </w:r>
      <w:r>
        <w:rPr/>
        <w:t>Um guia de como criar um dicionário de dados para a sua pesquisa. 2021. Disponível em: https://medium.com/psicodata/dicionario-de-dados-ac3ce726c34b. Acesso em: 27 jul. 2023.</w:t>
      </w:r>
    </w:p>
    <w:sectPr>
      <w:headerReference w:type="default" r:id="rId16"/>
      <w:footerReference w:type="default" r:id="rId17"/>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pPr>
      <w:r>
        <w:rPr>
          <w:color w:val="000000"/>
          <w:sz w:val="16"/>
          <w:szCs w:val="16"/>
          <w:vertAlign w:val="superscript"/>
        </w:rPr>
        <w:t>2</w:t>
      </w:r>
      <w:r>
        <w:rPr>
          <w:color w:val="000000"/>
          <w:sz w:val="16"/>
          <w:szCs w:val="16"/>
        </w:rPr>
        <w:t xml:space="preserve"> </w:t>
      </w:r>
    </w:p>
    <w:p>
      <w:pPr>
        <w:pStyle w:val="Normal"/>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1</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qFormat/>
    <w:rPr>
      <w:vertAlign w:val="superscript"/>
    </w:rPr>
  </w:style>
  <w:style w:type="character" w:styleId="LinkdaInternet" w:customStyle="1">
    <w:name w:val="Link da Internet"/>
    <w:basedOn w:val="DefaultParagraphFont"/>
    <w:rPr>
      <w:color w:val="0000FF"/>
      <w:u w:val="single"/>
    </w:rPr>
  </w:style>
  <w:style w:type="character" w:styleId="Strong">
    <w:name w:val="Strong"/>
    <w:basedOn w:val="DefaultParagraphFont"/>
    <w:qFormat/>
    <w:rPr>
      <w:b/>
      <w:bCs/>
    </w:rPr>
  </w:style>
  <w:style w:type="character" w:styleId="CabealhoChar" w:customStyle="1">
    <w:name w:val="Cabeçalho Char"/>
    <w:basedOn w:val="DefaultParagraphFont"/>
    <w:qFormat/>
    <w:rPr>
      <w:rFonts w:ascii="Cambria" w:hAnsi="Cambria" w:eastAsia="Arial" w:cs="Arial"/>
      <w:sz w:val="20"/>
      <w:szCs w:val="20"/>
      <w:lang w:val="en-US" w:eastAsia="zh-CN"/>
    </w:rPr>
  </w:style>
  <w:style w:type="character" w:styleId="Caracteresdenotaderodap" w:customStyle="1">
    <w:name w:val="Caracteres de nota de rodapé"/>
    <w:qFormat/>
    <w:rPr/>
  </w:style>
  <w:style w:type="character" w:styleId="Smbolosdenumerao" w:customStyle="1">
    <w:name w:val="Símbolos de numeração"/>
    <w:qFormat/>
    <w:rPr/>
  </w:style>
  <w:style w:type="character" w:styleId="Ncoradanotadefim" w:customStyle="1">
    <w:name w:val="Âncora da nota de fim"/>
    <w:rPr>
      <w:vertAlign w:val="superscript"/>
    </w:rPr>
  </w:style>
  <w:style w:type="character" w:styleId="EndnoteCharacters" w:customStyle="1">
    <w:name w:val="Endnote Characters"/>
    <w:qFormat/>
    <w:rPr>
      <w:vertAlign w:val="superscript"/>
    </w:rPr>
  </w:style>
  <w:style w:type="character" w:styleId="Caracteresdenotadefim" w:customStyle="1">
    <w:name w:val="Caracteres de nota de fim"/>
    <w:qFormat/>
    <w:rPr/>
  </w:style>
  <w:style w:type="character" w:styleId="Marcadores" w:customStyle="1">
    <w:name w:val="Marcadore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d3016f"/>
    <w:rPr>
      <w:sz w:val="16"/>
      <w:szCs w:val="16"/>
    </w:rPr>
  </w:style>
  <w:style w:type="character" w:styleId="TextodecomentrioChar" w:customStyle="1">
    <w:name w:val="Texto de comentário Char"/>
    <w:basedOn w:val="DefaultParagraphFont"/>
    <w:link w:val="Textodecomentrio"/>
    <w:uiPriority w:val="99"/>
    <w:semiHidden/>
    <w:qFormat/>
    <w:rsid w:val="00d3016f"/>
    <w:rPr>
      <w:sz w:val="20"/>
      <w:szCs w:val="20"/>
    </w:rPr>
  </w:style>
  <w:style w:type="character" w:styleId="AssuntodocomentrioChar" w:customStyle="1">
    <w:name w:val="Assunto do comentário Char"/>
    <w:basedOn w:val="TextodecomentrioChar"/>
    <w:link w:val="Assuntodocomentrio"/>
    <w:uiPriority w:val="99"/>
    <w:semiHidden/>
    <w:qFormat/>
    <w:rsid w:val="00d3016f"/>
    <w:rPr>
      <w:b/>
      <w:bCs/>
      <w:sz w:val="20"/>
      <w:szCs w:val="20"/>
    </w:rPr>
  </w:style>
  <w:style w:type="character" w:styleId="Marcas" w:customStyle="1">
    <w:name w:val="Marcas"/>
    <w:qFormat/>
    <w:rPr>
      <w:rFonts w:ascii="OpenSymbol" w:hAnsi="OpenSymbol" w:eastAsia="OpenSymbol" w:cs="OpenSymbol"/>
    </w:rPr>
  </w:style>
  <w:style w:type="character" w:styleId="TextodebaloChar" w:customStyle="1">
    <w:name w:val="Texto de balão Char"/>
    <w:basedOn w:val="DefaultParagraphFont"/>
    <w:link w:val="Textodebalo"/>
    <w:uiPriority w:val="99"/>
    <w:semiHidden/>
    <w:qFormat/>
    <w:rsid w:val="008c083f"/>
    <w:rPr>
      <w:rFonts w:ascii="Tahoma" w:hAnsi="Tahoma" w:cs="Tahoma"/>
      <w:sz w:val="16"/>
      <w:szCs w:val="16"/>
    </w:rPr>
  </w:style>
  <w:style w:type="character" w:styleId="Nfaseforte" w:customStyle="1">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pPr>
      <w:suppressLineNumbers/>
    </w:pPr>
    <w:rPr>
      <w:rFonts w:eastAsia="Times New Roman"/>
      <w:sz w:val="20"/>
      <w:szCs w:val="20"/>
      <w:lang w:eastAsia="zh-CN"/>
    </w:rPr>
  </w:style>
  <w:style w:type="paragraph" w:styleId="Agradecimentodedicatriaepgrafe" w:customStyle="1">
    <w:name w:val="Agradecimento/dedicatória/epígrafe"/>
    <w:basedOn w:val="Normal"/>
    <w:qFormat/>
    <w:pPr>
      <w:widowControl/>
      <w:spacing w:lineRule="auto" w:line="240"/>
      <w:ind w:hanging="0"/>
      <w:jc w:val="right"/>
    </w:pPr>
    <w:rPr>
      <w:rFonts w:eastAsia="Times New Roman"/>
      <w:szCs w:val="20"/>
      <w:lang w:eastAsia="zh-CN"/>
    </w:rPr>
  </w:style>
  <w:style w:type="paragraph" w:styleId="ListParagraph">
    <w:name w:val="List Paragraph"/>
    <w:basedOn w:val="Normal"/>
    <w:qFormat/>
    <w:pPr>
      <w:spacing w:before="0" w:after="0"/>
      <w:ind w:left="720" w:firstLine="709"/>
      <w:contextualSpacing/>
    </w:pPr>
    <w:rPr/>
  </w:style>
  <w:style w:type="paragraph" w:styleId="Sumrio1">
    <w:name w:val="TOC 1"/>
    <w:basedOn w:val="Normal"/>
    <w:next w:val="Normal"/>
    <w:autoRedefine/>
    <w:pPr>
      <w:tabs>
        <w:tab w:val="clear" w:pos="720"/>
        <w:tab w:val="left" w:pos="1100" w:leader="none"/>
        <w:tab w:val="right" w:pos="9061" w:leader="none"/>
      </w:tabs>
      <w:spacing w:lineRule="auto" w:line="360"/>
    </w:pPr>
    <w:rPr/>
  </w:style>
  <w:style w:type="paragraph" w:styleId="Sumrio2">
    <w:name w:val="TOC 2"/>
    <w:basedOn w:val="Normal"/>
    <w:next w:val="Normal"/>
    <w:autoRedefine/>
    <w:pPr>
      <w:spacing w:before="0" w:after="100"/>
      <w:ind w:left="240" w:firstLine="709"/>
    </w:pPr>
    <w:rPr/>
  </w:style>
  <w:style w:type="paragraph" w:styleId="Sumrio3">
    <w:name w:val="TOC 3"/>
    <w:basedOn w:val="Normal"/>
    <w:next w:val="Normal"/>
    <w:autoRedefine/>
    <w:pPr>
      <w:spacing w:before="0" w:after="100"/>
      <w:ind w:left="480" w:firstLine="709"/>
    </w:pPr>
    <w:rPr/>
  </w:style>
  <w:style w:type="paragraph" w:styleId="NoSpacing">
    <w:name w:val="No Spacing"/>
    <w:qFormat/>
    <w:pPr>
      <w:widowControl w:val="false"/>
      <w:suppressAutoHyphens w:val="true"/>
      <w:bidi w:val="0"/>
      <w:spacing w:before="0" w:after="0"/>
      <w:ind w:firstLine="709"/>
      <w:jc w:val="both"/>
    </w:pPr>
    <w:rPr>
      <w:rFonts w:ascii="Arial" w:hAnsi="Arial" w:eastAsia="Arial" w:cs="Arial"/>
      <w:color w:val="auto"/>
      <w:kern w:val="0"/>
      <w:sz w:val="24"/>
      <w:szCs w:val="24"/>
      <w:lang w:eastAsia="zh-CN" w:val="pt-BR" w:bidi="ar-SA"/>
    </w:rPr>
  </w:style>
  <w:style w:type="paragraph" w:styleId="NormalWeb">
    <w:name w:val="Normal (Web)"/>
    <w:basedOn w:val="Normal"/>
    <w:qFormat/>
    <w:pPr>
      <w:widowControl/>
      <w:spacing w:lineRule="auto" w:line="240" w:before="280" w:after="280"/>
      <w:ind w:hanging="0"/>
      <w:jc w:val="left"/>
    </w:pPr>
    <w:rPr>
      <w:rFonts w:ascii="Times New Roman" w:hAnsi="Times New Roman" w:eastAsia="Times New Roman" w:cs="Times New Roman"/>
    </w:rPr>
  </w:style>
  <w:style w:type="paragraph" w:styleId="Indexheading">
    <w:name w:val="index heading"/>
    <w:basedOn w:val="Ttulododocumento"/>
    <w:qFormat/>
    <w:pPr/>
    <w:rPr/>
  </w:style>
  <w:style w:type="paragraph" w:styleId="TOCHeading">
    <w:name w:val="TOC Heading"/>
    <w:basedOn w:val="Ttulo1"/>
    <w:next w:val="Normal"/>
    <w:qFormat/>
    <w:pPr>
      <w:pageBreakBefore w:val="false"/>
      <w:widowControl/>
      <w:tabs>
        <w:tab w:val="clear" w:pos="709"/>
      </w:tabs>
      <w:spacing w:lineRule="auto" w:line="259" w:before="240" w:after="0"/>
    </w:pPr>
    <w:rPr>
      <w:rFonts w:ascii="Calibri" w:hAnsi="Calibri"/>
      <w:b w:val="false"/>
      <w:caps w:val="false"/>
      <w:smallCaps w:val="false"/>
      <w:color w:val="365F91"/>
      <w:sz w:val="32"/>
      <w:szCs w:val="32"/>
    </w:rPr>
  </w:style>
  <w:style w:type="paragraph" w:styleId="CabealhoeRodap" w:customStyle="1">
    <w:name w:val="Cabeçalho e Rodapé"/>
    <w:basedOn w:val="Normal"/>
    <w:qFormat/>
    <w:pPr/>
    <w:rPr/>
  </w:style>
  <w:style w:type="paragraph" w:styleId="Cabealho">
    <w:name w:val="Header"/>
    <w:basedOn w:val="Normal"/>
    <w:pPr>
      <w:widowControl/>
      <w:tabs>
        <w:tab w:val="clear" w:pos="720"/>
        <w:tab w:val="center" w:pos="4252" w:leader="none"/>
        <w:tab w:val="right" w:pos="8504" w:leader="none"/>
      </w:tabs>
      <w:spacing w:lineRule="auto" w:line="240"/>
      <w:ind w:hanging="0"/>
      <w:jc w:val="left"/>
    </w:pPr>
    <w:rPr>
      <w:rFonts w:ascii="Cambria" w:hAnsi="Cambria"/>
      <w:sz w:val="20"/>
      <w:szCs w:val="20"/>
      <w:lang w:val="en-US" w:eastAsia="zh-CN"/>
    </w:rPr>
  </w:style>
  <w:style w:type="paragraph" w:styleId="Rodap">
    <w:name w:val="Footer"/>
    <w:basedOn w:val="CabealhoeRodap"/>
    <w:pPr/>
    <w:rPr/>
  </w:style>
  <w:style w:type="paragraph" w:styleId="Contedodatabela" w:customStyle="1">
    <w:name w:val="Conteúdo da tabela"/>
    <w:basedOn w:val="Normal"/>
    <w:qFormat/>
    <w:pPr>
      <w:suppressLineNumbers/>
    </w:pPr>
    <w:rPr/>
  </w:style>
  <w:style w:type="paragraph" w:styleId="Revision">
    <w:name w:val="Revision"/>
    <w:uiPriority w:val="99"/>
    <w:semiHidden/>
    <w:qFormat/>
    <w:rsid w:val="00b33ea5"/>
    <w:pPr>
      <w:widowControl/>
      <w:suppressAutoHyphens w:val="false"/>
      <w:bidi w:val="0"/>
      <w:spacing w:before="0" w:after="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d3016f"/>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d3016f"/>
    <w:pPr/>
    <w:rPr>
      <w:b/>
      <w:bCs/>
    </w:rPr>
  </w:style>
  <w:style w:type="paragraph" w:styleId="BalloonText">
    <w:name w:val="Balloon Text"/>
    <w:basedOn w:val="Normal"/>
    <w:link w:val="TextodebaloChar"/>
    <w:uiPriority w:val="99"/>
    <w:semiHidden/>
    <w:unhideWhenUsed/>
    <w:qFormat/>
    <w:rsid w:val="008c083f"/>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E084-6082-43FA-A95A-4501DEBF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27</Pages>
  <Words>3446</Words>
  <Characters>19576</Characters>
  <CharactersWithSpaces>22942</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2023-08-02T00:13:00Z</dcterms:created>
  <dc:creator>Microsoft</dc:creator>
  <dc:description/>
  <dc:language>pt-BR</dc:language>
  <cp:lastModifiedBy/>
  <dcterms:modified xsi:type="dcterms:W3CDTF">2023-08-24T07:53:33Z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